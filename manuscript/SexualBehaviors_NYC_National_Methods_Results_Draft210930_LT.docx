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59A9B" w14:textId="5E50389C" w:rsidR="007635FF" w:rsidRPr="001518AE" w:rsidRDefault="007635FF" w:rsidP="007635FF">
      <w:pPr>
        <w:pStyle w:val="NormalWeb"/>
        <w:spacing w:before="0" w:beforeAutospacing="0" w:after="0" w:afterAutospacing="0"/>
        <w:rPr>
          <w:b/>
          <w:sz w:val="28"/>
        </w:rPr>
      </w:pPr>
    </w:p>
    <w:p w14:paraId="718D2840" w14:textId="2178B238" w:rsidR="007635FF" w:rsidRDefault="00741FAF" w:rsidP="000929E5">
      <w:pPr>
        <w:spacing w:after="0" w:line="480" w:lineRule="auto"/>
        <w:rPr>
          <w:rFonts w:ascii="Times New Roman" w:hAnsi="Times New Roman" w:cs="Times New Roman"/>
          <w:b/>
          <w:sz w:val="24"/>
          <w:szCs w:val="24"/>
        </w:rPr>
      </w:pPr>
      <w:r>
        <w:rPr>
          <w:rFonts w:ascii="Times New Roman" w:hAnsi="Times New Roman" w:cs="Times New Roman"/>
          <w:b/>
          <w:sz w:val="24"/>
          <w:szCs w:val="24"/>
        </w:rPr>
        <w:t>Sexual practices among NYC adults, and National comparisons, 2013-2014</w:t>
      </w:r>
    </w:p>
    <w:p w14:paraId="0917E6C4" w14:textId="65786774" w:rsidR="00C9494E" w:rsidRDefault="00C9494E" w:rsidP="000929E5">
      <w:pPr>
        <w:spacing w:after="0" w:line="480" w:lineRule="auto"/>
        <w:rPr>
          <w:rFonts w:ascii="Times New Roman" w:hAnsi="Times New Roman" w:cs="Times New Roman"/>
          <w:b/>
          <w:sz w:val="24"/>
          <w:szCs w:val="24"/>
        </w:rPr>
      </w:pPr>
      <w:commentRangeStart w:id="0"/>
      <w:r>
        <w:rPr>
          <w:rFonts w:ascii="Times New Roman" w:hAnsi="Times New Roman" w:cs="Times New Roman"/>
          <w:b/>
          <w:sz w:val="24"/>
          <w:szCs w:val="24"/>
        </w:rPr>
        <w:t xml:space="preserve">Target journal: </w:t>
      </w:r>
      <w:r w:rsidRPr="00014584">
        <w:rPr>
          <w:rFonts w:ascii="Times New Roman" w:hAnsi="Times New Roman" w:cs="Times New Roman"/>
          <w:sz w:val="24"/>
          <w:szCs w:val="24"/>
        </w:rPr>
        <w:t>Sexuality Research and Social Policy</w:t>
      </w:r>
      <w:commentRangeEnd w:id="0"/>
      <w:r w:rsidR="00D1261E">
        <w:rPr>
          <w:rStyle w:val="CommentReference"/>
        </w:rPr>
        <w:commentReference w:id="0"/>
      </w:r>
    </w:p>
    <w:p w14:paraId="218B1995" w14:textId="4D29A5F2" w:rsidR="004721EC" w:rsidRDefault="004721EC" w:rsidP="000929E5">
      <w:pPr>
        <w:spacing w:after="0" w:line="480" w:lineRule="auto"/>
        <w:rPr>
          <w:rFonts w:ascii="Times New Roman" w:hAnsi="Times New Roman" w:cs="Times New Roman"/>
          <w:b/>
          <w:sz w:val="24"/>
          <w:szCs w:val="24"/>
        </w:rPr>
      </w:pPr>
    </w:p>
    <w:p w14:paraId="51D00FF4" w14:textId="47441325" w:rsidR="003B5B6C" w:rsidRPr="004035B2" w:rsidRDefault="003B5B6C" w:rsidP="000929E5">
      <w:pPr>
        <w:spacing w:after="0" w:line="480" w:lineRule="auto"/>
        <w:rPr>
          <w:rFonts w:ascii="Times New Roman" w:hAnsi="Times New Roman" w:cs="Times New Roman"/>
          <w:bCs/>
          <w:sz w:val="24"/>
          <w:szCs w:val="24"/>
          <w:lang w:val="es-MX"/>
        </w:rPr>
      </w:pPr>
      <w:r w:rsidRPr="004035B2">
        <w:rPr>
          <w:rFonts w:ascii="Times New Roman" w:hAnsi="Times New Roman" w:cs="Times New Roman"/>
          <w:bCs/>
          <w:sz w:val="24"/>
          <w:szCs w:val="24"/>
          <w:lang w:val="es-MX"/>
        </w:rPr>
        <w:t xml:space="preserve">Ariadne Rivera Aguirre, Priscilla Lopez, Alexa Riggs, Rania Khanchi, Lorna </w:t>
      </w:r>
      <w:r w:rsidR="000835D7">
        <w:rPr>
          <w:rFonts w:ascii="Times New Roman" w:hAnsi="Times New Roman" w:cs="Times New Roman"/>
          <w:bCs/>
          <w:sz w:val="24"/>
          <w:szCs w:val="24"/>
          <w:lang w:val="es-MX"/>
        </w:rPr>
        <w:t xml:space="preserve">E. </w:t>
      </w:r>
      <w:r w:rsidRPr="004035B2">
        <w:rPr>
          <w:rFonts w:ascii="Times New Roman" w:hAnsi="Times New Roman" w:cs="Times New Roman"/>
          <w:bCs/>
          <w:sz w:val="24"/>
          <w:szCs w:val="24"/>
          <w:lang w:val="es-MX"/>
        </w:rPr>
        <w:t>Thorpe, Heidi E. Jones</w:t>
      </w:r>
    </w:p>
    <w:p w14:paraId="44E1C87E" w14:textId="24D56B1B" w:rsidR="003B5B6C" w:rsidRPr="004035B2" w:rsidRDefault="003B5B6C" w:rsidP="000929E5">
      <w:pPr>
        <w:spacing w:after="0" w:line="480" w:lineRule="auto"/>
        <w:rPr>
          <w:rFonts w:ascii="Times New Roman" w:hAnsi="Times New Roman" w:cs="Times New Roman"/>
          <w:b/>
          <w:sz w:val="24"/>
          <w:szCs w:val="24"/>
          <w:lang w:val="es-MX"/>
        </w:rPr>
      </w:pPr>
    </w:p>
    <w:p w14:paraId="4CC070AE" w14:textId="709A7671" w:rsidR="00153996" w:rsidRPr="00286A88" w:rsidRDefault="00153996" w:rsidP="000929E5">
      <w:pPr>
        <w:spacing w:after="0" w:line="480" w:lineRule="auto"/>
        <w:rPr>
          <w:rFonts w:ascii="Times New Roman" w:hAnsi="Times New Roman" w:cs="Times New Roman"/>
          <w:b/>
          <w:sz w:val="24"/>
          <w:szCs w:val="24"/>
        </w:rPr>
      </w:pPr>
      <w:r w:rsidRPr="00286A88">
        <w:rPr>
          <w:rFonts w:ascii="Times New Roman" w:hAnsi="Times New Roman" w:cs="Times New Roman"/>
          <w:b/>
          <w:sz w:val="24"/>
          <w:szCs w:val="24"/>
        </w:rPr>
        <w:t>Research question</w:t>
      </w:r>
    </w:p>
    <w:p w14:paraId="61C62D33" w14:textId="52865EC3" w:rsidR="00153996" w:rsidRPr="00286A88" w:rsidRDefault="00153996" w:rsidP="000929E5">
      <w:p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Are there differences between NYC and National sexual behaviors and across demographic characteristics?</w:t>
      </w:r>
    </w:p>
    <w:p w14:paraId="65B4D608" w14:textId="77777777" w:rsidR="00153996" w:rsidRPr="00286A88" w:rsidRDefault="00153996" w:rsidP="000929E5">
      <w:pPr>
        <w:spacing w:after="0" w:line="480" w:lineRule="auto"/>
        <w:rPr>
          <w:rFonts w:ascii="Times New Roman" w:hAnsi="Times New Roman" w:cs="Times New Roman"/>
          <w:b/>
          <w:sz w:val="24"/>
          <w:szCs w:val="24"/>
        </w:rPr>
      </w:pPr>
    </w:p>
    <w:p w14:paraId="58360900" w14:textId="7A027E9E" w:rsidR="000929E5" w:rsidRPr="00286A88" w:rsidRDefault="000929E5" w:rsidP="000929E5">
      <w:pPr>
        <w:spacing w:after="0" w:line="480" w:lineRule="auto"/>
        <w:rPr>
          <w:rFonts w:ascii="Times New Roman" w:hAnsi="Times New Roman" w:cs="Times New Roman"/>
          <w:b/>
          <w:sz w:val="24"/>
          <w:szCs w:val="24"/>
        </w:rPr>
      </w:pPr>
      <w:r w:rsidRPr="00286A88">
        <w:rPr>
          <w:rFonts w:ascii="Times New Roman" w:hAnsi="Times New Roman" w:cs="Times New Roman"/>
          <w:b/>
          <w:sz w:val="24"/>
          <w:szCs w:val="24"/>
        </w:rPr>
        <w:t>Study aims</w:t>
      </w:r>
    </w:p>
    <w:p w14:paraId="660FD49E" w14:textId="5953473C" w:rsidR="000929E5" w:rsidRPr="00286A88" w:rsidRDefault="000929E5" w:rsidP="000929E5">
      <w:pPr>
        <w:pStyle w:val="ListParagraph"/>
        <w:numPr>
          <w:ilvl w:val="0"/>
          <w:numId w:val="2"/>
        </w:num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Descriptive comparisons between NYC and NHANES</w:t>
      </w:r>
    </w:p>
    <w:p w14:paraId="6AE0A5B5" w14:textId="4E7C1860" w:rsidR="000929E5" w:rsidRPr="00286A88" w:rsidRDefault="000929E5" w:rsidP="000929E5">
      <w:pPr>
        <w:pStyle w:val="ListParagraph"/>
        <w:numPr>
          <w:ilvl w:val="0"/>
          <w:numId w:val="2"/>
        </w:num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Identify differences across several demographic characteristics</w:t>
      </w:r>
    </w:p>
    <w:p w14:paraId="1E7D17CF" w14:textId="2A5369F5" w:rsidR="000929E5" w:rsidRPr="00286A88" w:rsidRDefault="000929E5" w:rsidP="00EA0B66">
      <w:pPr>
        <w:spacing w:after="0" w:line="480" w:lineRule="auto"/>
        <w:rPr>
          <w:rFonts w:ascii="Times New Roman" w:hAnsi="Times New Roman" w:cs="Times New Roman"/>
          <w:b/>
          <w:sz w:val="24"/>
          <w:szCs w:val="24"/>
        </w:rPr>
      </w:pPr>
    </w:p>
    <w:p w14:paraId="5D14B099" w14:textId="427D0A11" w:rsidR="00153996" w:rsidRPr="00286A88" w:rsidRDefault="00153996" w:rsidP="00EA0B66">
      <w:pPr>
        <w:spacing w:after="0" w:line="480" w:lineRule="auto"/>
        <w:rPr>
          <w:rFonts w:ascii="Times New Roman" w:hAnsi="Times New Roman" w:cs="Times New Roman"/>
          <w:b/>
          <w:sz w:val="24"/>
          <w:szCs w:val="24"/>
        </w:rPr>
      </w:pPr>
      <w:r w:rsidRPr="00286A88">
        <w:rPr>
          <w:rFonts w:ascii="Times New Roman" w:hAnsi="Times New Roman" w:cs="Times New Roman"/>
          <w:b/>
          <w:sz w:val="24"/>
          <w:szCs w:val="24"/>
        </w:rPr>
        <w:t>Fram</w:t>
      </w:r>
      <w:r w:rsidR="00014584">
        <w:rPr>
          <w:rFonts w:ascii="Times New Roman" w:hAnsi="Times New Roman" w:cs="Times New Roman"/>
          <w:b/>
          <w:sz w:val="24"/>
          <w:szCs w:val="24"/>
        </w:rPr>
        <w:t>ing</w:t>
      </w:r>
    </w:p>
    <w:p w14:paraId="1BB9EABB" w14:textId="73416D50" w:rsidR="00153996" w:rsidRPr="00286A88" w:rsidRDefault="00153996" w:rsidP="00EA0B66">
      <w:pPr>
        <w:spacing w:after="0" w:line="480" w:lineRule="auto"/>
        <w:rPr>
          <w:rFonts w:ascii="Times New Roman" w:hAnsi="Times New Roman" w:cs="Times New Roman"/>
          <w:b/>
          <w:sz w:val="24"/>
          <w:szCs w:val="24"/>
        </w:rPr>
      </w:pPr>
      <w:r w:rsidRPr="00286A88">
        <w:rPr>
          <w:rFonts w:ascii="Times New Roman" w:hAnsi="Times New Roman" w:cs="Times New Roman"/>
          <w:sz w:val="24"/>
          <w:szCs w:val="24"/>
        </w:rPr>
        <w:t>Unconscious biases in</w:t>
      </w:r>
      <w:r w:rsidR="00D0421C">
        <w:rPr>
          <w:rFonts w:ascii="Times New Roman" w:hAnsi="Times New Roman" w:cs="Times New Roman"/>
          <w:sz w:val="24"/>
          <w:szCs w:val="24"/>
        </w:rPr>
        <w:t xml:space="preserve"> sexual</w:t>
      </w:r>
      <w:r w:rsidRPr="00286A88">
        <w:rPr>
          <w:rFonts w:ascii="Times New Roman" w:hAnsi="Times New Roman" w:cs="Times New Roman"/>
          <w:sz w:val="24"/>
          <w:szCs w:val="24"/>
        </w:rPr>
        <w:t xml:space="preserve"> risk characterization based on demographic and physical characteristics, like race/ethnicity, gender, age, and body mass index (BMI) may influence </w:t>
      </w:r>
      <w:r w:rsidR="00D0421C">
        <w:rPr>
          <w:rFonts w:ascii="Times New Roman" w:hAnsi="Times New Roman" w:cs="Times New Roman"/>
          <w:sz w:val="24"/>
          <w:szCs w:val="24"/>
        </w:rPr>
        <w:t xml:space="preserve">sexual history taking and screening </w:t>
      </w:r>
      <w:r w:rsidRPr="00286A88">
        <w:rPr>
          <w:rFonts w:ascii="Times New Roman" w:hAnsi="Times New Roman" w:cs="Times New Roman"/>
          <w:sz w:val="24"/>
          <w:szCs w:val="24"/>
        </w:rPr>
        <w:t>practices of obstetric and gynecological and primary care providers in the US</w:t>
      </w:r>
      <w:r w:rsidR="000208CE">
        <w:rPr>
          <w:rFonts w:ascii="Times New Roman" w:hAnsi="Times New Roman" w:cs="Times New Roman"/>
          <w:sz w:val="24"/>
          <w:szCs w:val="24"/>
        </w:rPr>
        <w:t>.  Higher rates of STIs/HIV in urban settings such as NYC</w:t>
      </w:r>
      <w:r w:rsidR="00D0421C">
        <w:rPr>
          <w:rFonts w:ascii="Times New Roman" w:hAnsi="Times New Roman" w:cs="Times New Roman"/>
          <w:sz w:val="24"/>
          <w:szCs w:val="24"/>
        </w:rPr>
        <w:t xml:space="preserve"> than the US as a whole, </w:t>
      </w:r>
      <w:r w:rsidR="000208CE">
        <w:rPr>
          <w:rFonts w:ascii="Times New Roman" w:hAnsi="Times New Roman" w:cs="Times New Roman"/>
          <w:sz w:val="24"/>
          <w:szCs w:val="24"/>
        </w:rPr>
        <w:t xml:space="preserve">helpful to compare sexual behaviors in NYC to US as a whole.  </w:t>
      </w:r>
      <w:r w:rsidR="00D0421C">
        <w:rPr>
          <w:rFonts w:ascii="Times New Roman" w:hAnsi="Times New Roman" w:cs="Times New Roman"/>
          <w:sz w:val="24"/>
          <w:szCs w:val="24"/>
        </w:rPr>
        <w:t xml:space="preserve"> In this paper we present age-standardized reports on sexual behaviors by race/ethnicity, gender and BMI comparing the NYC and NHANEs data.</w:t>
      </w:r>
    </w:p>
    <w:p w14:paraId="7FC5024A" w14:textId="77777777" w:rsidR="00153996" w:rsidRPr="00286A88" w:rsidRDefault="00153996" w:rsidP="00EA0B66">
      <w:pPr>
        <w:spacing w:after="0" w:line="480" w:lineRule="auto"/>
        <w:rPr>
          <w:rFonts w:ascii="Times New Roman" w:hAnsi="Times New Roman" w:cs="Times New Roman"/>
          <w:b/>
          <w:sz w:val="24"/>
          <w:szCs w:val="24"/>
        </w:rPr>
      </w:pPr>
    </w:p>
    <w:p w14:paraId="4C539348" w14:textId="516B5A89" w:rsidR="00EA0B66" w:rsidRPr="00286A88" w:rsidRDefault="00EA0B66" w:rsidP="00EA0B66">
      <w:pPr>
        <w:spacing w:after="0" w:line="480" w:lineRule="auto"/>
        <w:rPr>
          <w:rFonts w:ascii="Times New Roman" w:hAnsi="Times New Roman" w:cs="Times New Roman"/>
          <w:sz w:val="24"/>
          <w:szCs w:val="24"/>
        </w:rPr>
      </w:pPr>
      <w:r w:rsidRPr="00286A88">
        <w:rPr>
          <w:rFonts w:ascii="Times New Roman" w:hAnsi="Times New Roman" w:cs="Times New Roman"/>
          <w:b/>
          <w:sz w:val="24"/>
          <w:szCs w:val="24"/>
        </w:rPr>
        <w:lastRenderedPageBreak/>
        <w:t>Methods</w:t>
      </w:r>
    </w:p>
    <w:p w14:paraId="3D46011B" w14:textId="77777777" w:rsidR="00EA0B66" w:rsidRPr="00286A88" w:rsidRDefault="00EA0B66" w:rsidP="00EA0B66">
      <w:p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Data</w:t>
      </w:r>
    </w:p>
    <w:p w14:paraId="5D065F58" w14:textId="478050B9" w:rsidR="00BE2595" w:rsidRPr="00286A88" w:rsidRDefault="00EA0B66" w:rsidP="000208CE">
      <w:pPr>
        <w:spacing w:after="0" w:line="480" w:lineRule="auto"/>
        <w:ind w:firstLine="720"/>
        <w:rPr>
          <w:rFonts w:ascii="Times New Roman" w:hAnsi="Times New Roman" w:cs="Times New Roman"/>
          <w:sz w:val="24"/>
          <w:szCs w:val="24"/>
        </w:rPr>
      </w:pPr>
      <w:r w:rsidRPr="00286A88">
        <w:rPr>
          <w:rFonts w:ascii="Times New Roman" w:hAnsi="Times New Roman" w:cs="Times New Roman"/>
          <w:sz w:val="24"/>
          <w:szCs w:val="24"/>
        </w:rPr>
        <w:t xml:space="preserve">We used data from </w:t>
      </w:r>
      <w:r w:rsidR="005859D0" w:rsidRPr="00286A88">
        <w:rPr>
          <w:rFonts w:ascii="Times New Roman" w:hAnsi="Times New Roman" w:cs="Times New Roman"/>
          <w:sz w:val="24"/>
          <w:szCs w:val="24"/>
        </w:rPr>
        <w:t xml:space="preserve">the </w:t>
      </w:r>
      <w:r w:rsidRPr="00286A88">
        <w:rPr>
          <w:rFonts w:ascii="Times New Roman" w:hAnsi="Times New Roman" w:cs="Times New Roman"/>
          <w:sz w:val="24"/>
          <w:szCs w:val="24"/>
        </w:rPr>
        <w:t>2013-2014 N</w:t>
      </w:r>
      <w:r w:rsidR="000208CE">
        <w:rPr>
          <w:rFonts w:ascii="Times New Roman" w:hAnsi="Times New Roman" w:cs="Times New Roman"/>
          <w:sz w:val="24"/>
          <w:szCs w:val="24"/>
        </w:rPr>
        <w:t xml:space="preserve">ew </w:t>
      </w:r>
      <w:r w:rsidRPr="00286A88">
        <w:rPr>
          <w:rFonts w:ascii="Times New Roman" w:hAnsi="Times New Roman" w:cs="Times New Roman"/>
          <w:sz w:val="24"/>
          <w:szCs w:val="24"/>
        </w:rPr>
        <w:t>Y</w:t>
      </w:r>
      <w:r w:rsidR="000208CE">
        <w:rPr>
          <w:rFonts w:ascii="Times New Roman" w:hAnsi="Times New Roman" w:cs="Times New Roman"/>
          <w:sz w:val="24"/>
          <w:szCs w:val="24"/>
        </w:rPr>
        <w:t xml:space="preserve">ork </w:t>
      </w:r>
      <w:r w:rsidRPr="00286A88">
        <w:rPr>
          <w:rFonts w:ascii="Times New Roman" w:hAnsi="Times New Roman" w:cs="Times New Roman"/>
          <w:sz w:val="24"/>
          <w:szCs w:val="24"/>
        </w:rPr>
        <w:t>C</w:t>
      </w:r>
      <w:r w:rsidR="000208CE">
        <w:rPr>
          <w:rFonts w:ascii="Times New Roman" w:hAnsi="Times New Roman" w:cs="Times New Roman"/>
          <w:sz w:val="24"/>
          <w:szCs w:val="24"/>
        </w:rPr>
        <w:t>ity</w:t>
      </w:r>
      <w:r w:rsidRPr="00286A88">
        <w:rPr>
          <w:rFonts w:ascii="Times New Roman" w:hAnsi="Times New Roman" w:cs="Times New Roman"/>
          <w:sz w:val="24"/>
          <w:szCs w:val="24"/>
        </w:rPr>
        <w:t xml:space="preserve"> Health and Nutri</w:t>
      </w:r>
      <w:r w:rsidR="005859D0" w:rsidRPr="00286A88">
        <w:rPr>
          <w:rFonts w:ascii="Times New Roman" w:hAnsi="Times New Roman" w:cs="Times New Roman"/>
          <w:sz w:val="24"/>
          <w:szCs w:val="24"/>
        </w:rPr>
        <w:t>tion Examination Survey (</w:t>
      </w:r>
      <w:r w:rsidR="000208CE">
        <w:rPr>
          <w:rFonts w:ascii="Times New Roman" w:hAnsi="Times New Roman" w:cs="Times New Roman"/>
          <w:sz w:val="24"/>
          <w:szCs w:val="24"/>
        </w:rPr>
        <w:t xml:space="preserve">NYC </w:t>
      </w:r>
      <w:r w:rsidR="005859D0" w:rsidRPr="00286A88">
        <w:rPr>
          <w:rFonts w:ascii="Times New Roman" w:hAnsi="Times New Roman" w:cs="Times New Roman"/>
          <w:sz w:val="24"/>
          <w:szCs w:val="24"/>
        </w:rPr>
        <w:t>HANES) and</w:t>
      </w:r>
      <w:r w:rsidRPr="00286A88">
        <w:rPr>
          <w:rFonts w:ascii="Times New Roman" w:hAnsi="Times New Roman" w:cs="Times New Roman"/>
          <w:sz w:val="24"/>
          <w:szCs w:val="24"/>
        </w:rPr>
        <w:t xml:space="preserve"> </w:t>
      </w:r>
      <w:r w:rsidR="005859D0" w:rsidRPr="00286A88">
        <w:rPr>
          <w:rFonts w:ascii="Times New Roman" w:hAnsi="Times New Roman" w:cs="Times New Roman"/>
          <w:sz w:val="24"/>
          <w:szCs w:val="24"/>
        </w:rPr>
        <w:t xml:space="preserve">2011-2014 National Health and Nutrition Survey (NHANES) data, combining 2011-2012 and 2013-2014 to improve precision among smaller demographic categories </w:t>
      </w:r>
      <w:r w:rsidR="005859D0" w:rsidRPr="00286A88">
        <w:rPr>
          <w:rFonts w:ascii="Times New Roman" w:hAnsi="Times New Roman" w:cs="Times New Roman"/>
          <w:sz w:val="24"/>
          <w:szCs w:val="24"/>
        </w:rPr>
        <w:fldChar w:fldCharType="begin"/>
      </w:r>
      <w:r w:rsidR="005859D0" w:rsidRPr="00286A88">
        <w:rPr>
          <w:rFonts w:ascii="Times New Roman" w:hAnsi="Times New Roman" w:cs="Times New Roman"/>
          <w:sz w:val="24"/>
          <w:szCs w:val="24"/>
        </w:rPr>
        <w:instrText xml:space="preserve"> ADDIN EN.CITE &lt;EndNote&gt;&lt;Cite&gt;&lt;RecNum&gt;66&lt;/RecNum&gt;&lt;DisplayText&gt;(1)&lt;/DisplayText&gt;&lt;record&gt;&lt;rec-number&gt;66&lt;/rec-number&gt;&lt;foreign-keys&gt;&lt;key app="EN" db-id="werpdsa2bfa2t4eavvlp5at02z99v2vvetp5" timestamp="1549568829"&gt;66&lt;/key&gt;&lt;/foreign-keys&gt;&lt;ref-type name="Report"&gt;27&lt;/ref-type&gt;&lt;contributors&gt;&lt;tertiary-authors&gt;&lt;author&gt;Centers for Disease Control and Prevention&lt;/author&gt;&lt;/tertiary-authors&gt;&lt;/contributors&gt;&lt;titles&gt;&lt;title&gt;National Health and Nutrition Examination Survey: Analytic Guidelines, 2011-2014 and 2015-2016&lt;/title&gt;&lt;/titles&gt;&lt;dates&gt;&lt;pub-dates&gt;&lt;date&gt;December 14, 2018&lt;/date&gt;&lt;/pub-dates&gt;&lt;/dates&gt;&lt;urls&gt;&lt;related-urls&gt;&lt;url&gt;The 2013-2014 survey had 1,524 participants complete the survey with an overall response rate of 36% (Thorpe, 2015). This analysis is limited to the 98.6% of those that responded to at least one question regarding ever having any type of sex on the ACASI portion of the interview N=1,230.&lt;/url&gt;&lt;/related-urls&gt;&lt;/urls&gt;&lt;/record&gt;&lt;/Cite&gt;&lt;/EndNote&gt;</w:instrText>
      </w:r>
      <w:r w:rsidR="005859D0" w:rsidRPr="00286A88">
        <w:rPr>
          <w:rFonts w:ascii="Times New Roman" w:hAnsi="Times New Roman" w:cs="Times New Roman"/>
          <w:sz w:val="24"/>
          <w:szCs w:val="24"/>
        </w:rPr>
        <w:fldChar w:fldCharType="separate"/>
      </w:r>
      <w:r w:rsidR="005859D0" w:rsidRPr="00286A88">
        <w:rPr>
          <w:rFonts w:ascii="Times New Roman" w:hAnsi="Times New Roman" w:cs="Times New Roman"/>
          <w:noProof/>
          <w:sz w:val="24"/>
          <w:szCs w:val="24"/>
        </w:rPr>
        <w:t>(1)</w:t>
      </w:r>
      <w:r w:rsidR="005859D0" w:rsidRPr="00286A88">
        <w:rPr>
          <w:rFonts w:ascii="Times New Roman" w:hAnsi="Times New Roman" w:cs="Times New Roman"/>
          <w:sz w:val="24"/>
          <w:szCs w:val="24"/>
        </w:rPr>
        <w:fldChar w:fldCharType="end"/>
      </w:r>
      <w:r w:rsidR="005859D0" w:rsidRPr="00286A88">
        <w:rPr>
          <w:rFonts w:ascii="Times New Roman" w:hAnsi="Times New Roman" w:cs="Times New Roman"/>
          <w:sz w:val="24"/>
          <w:szCs w:val="24"/>
        </w:rPr>
        <w:t>. NYC HANES</w:t>
      </w:r>
      <w:r w:rsidR="00DB25AA" w:rsidRPr="00286A88">
        <w:rPr>
          <w:rFonts w:ascii="Times New Roman" w:hAnsi="Times New Roman" w:cs="Times New Roman"/>
          <w:sz w:val="24"/>
          <w:szCs w:val="24"/>
        </w:rPr>
        <w:t xml:space="preserve"> and NHANES are </w:t>
      </w:r>
      <w:r w:rsidRPr="00286A88">
        <w:rPr>
          <w:rFonts w:ascii="Times New Roman" w:hAnsi="Times New Roman" w:cs="Times New Roman"/>
          <w:sz w:val="24"/>
          <w:szCs w:val="24"/>
        </w:rPr>
        <w:t>population-based, cross-sectional survey</w:t>
      </w:r>
      <w:r w:rsidR="00DB25AA" w:rsidRPr="00286A88">
        <w:rPr>
          <w:rFonts w:ascii="Times New Roman" w:hAnsi="Times New Roman" w:cs="Times New Roman"/>
          <w:sz w:val="24"/>
          <w:szCs w:val="24"/>
        </w:rPr>
        <w:t xml:space="preserve">s, and NYC HANES </w:t>
      </w:r>
      <w:r w:rsidR="000208CE">
        <w:rPr>
          <w:rFonts w:ascii="Times New Roman" w:hAnsi="Times New Roman" w:cs="Times New Roman"/>
          <w:sz w:val="24"/>
          <w:szCs w:val="24"/>
        </w:rPr>
        <w:t>wa</w:t>
      </w:r>
      <w:r w:rsidR="00DB25AA" w:rsidRPr="00286A88">
        <w:rPr>
          <w:rFonts w:ascii="Times New Roman" w:hAnsi="Times New Roman" w:cs="Times New Roman"/>
          <w:sz w:val="24"/>
          <w:szCs w:val="24"/>
        </w:rPr>
        <w:t>s modeled after NHANES</w:t>
      </w:r>
      <w:r w:rsidRPr="00286A88">
        <w:rPr>
          <w:rFonts w:ascii="Times New Roman" w:hAnsi="Times New Roman" w:cs="Times New Roman"/>
          <w:sz w:val="24"/>
          <w:szCs w:val="24"/>
        </w:rPr>
        <w:t xml:space="preserve"> </w:t>
      </w:r>
      <w:r w:rsidRPr="00286A88">
        <w:rPr>
          <w:rFonts w:ascii="Times New Roman" w:hAnsi="Times New Roman" w:cs="Times New Roman"/>
          <w:sz w:val="24"/>
          <w:szCs w:val="24"/>
        </w:rPr>
        <w:fldChar w:fldCharType="begin">
          <w:fldData xml:space="preserve">PEVuZE5vdGU+PENpdGU+PEF1dGhvcj5UaG9ycGU8L0F1dGhvcj48WWVhcj4yMDE1PC9ZZWFyPjxS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</w:fldData>
        </w:fldChar>
      </w:r>
      <w:r w:rsidR="005859D0" w:rsidRPr="00286A88">
        <w:rPr>
          <w:rFonts w:ascii="Times New Roman" w:hAnsi="Times New Roman" w:cs="Times New Roman"/>
          <w:sz w:val="24"/>
          <w:szCs w:val="24"/>
        </w:rPr>
        <w:instrText xml:space="preserve"> ADDIN EN.CITE </w:instrText>
      </w:r>
      <w:r w:rsidR="005859D0" w:rsidRPr="00286A88">
        <w:rPr>
          <w:rFonts w:ascii="Times New Roman" w:hAnsi="Times New Roman" w:cs="Times New Roman"/>
          <w:sz w:val="24"/>
          <w:szCs w:val="24"/>
        </w:rPr>
        <w:fldChar w:fldCharType="begin">
          <w:fldData xml:space="preserve">PEVuZE5vdGU+PENpdGU+PEF1dGhvcj5UaG9ycGU8L0F1dGhvcj48WWVhcj4yMDE1PC9ZZWFyPjxS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</w:fldData>
        </w:fldChar>
      </w:r>
      <w:r w:rsidR="005859D0" w:rsidRPr="00286A88">
        <w:rPr>
          <w:rFonts w:ascii="Times New Roman" w:hAnsi="Times New Roman" w:cs="Times New Roman"/>
          <w:sz w:val="24"/>
          <w:szCs w:val="24"/>
        </w:rPr>
        <w:instrText xml:space="preserve"> ADDIN EN.CITE.DATA </w:instrText>
      </w:r>
      <w:r w:rsidR="005859D0" w:rsidRPr="00286A88">
        <w:rPr>
          <w:rFonts w:ascii="Times New Roman" w:hAnsi="Times New Roman" w:cs="Times New Roman"/>
          <w:sz w:val="24"/>
          <w:szCs w:val="24"/>
        </w:rPr>
      </w:r>
      <w:r w:rsidR="005859D0" w:rsidRPr="00286A88">
        <w:rPr>
          <w:rFonts w:ascii="Times New Roman" w:hAnsi="Times New Roman" w:cs="Times New Roman"/>
          <w:sz w:val="24"/>
          <w:szCs w:val="24"/>
        </w:rPr>
        <w:fldChar w:fldCharType="end"/>
      </w:r>
      <w:r w:rsidRPr="00286A88">
        <w:rPr>
          <w:rFonts w:ascii="Times New Roman" w:hAnsi="Times New Roman" w:cs="Times New Roman"/>
          <w:sz w:val="24"/>
          <w:szCs w:val="24"/>
        </w:rPr>
      </w:r>
      <w:r w:rsidRPr="00286A88">
        <w:rPr>
          <w:rFonts w:ascii="Times New Roman" w:hAnsi="Times New Roman" w:cs="Times New Roman"/>
          <w:sz w:val="24"/>
          <w:szCs w:val="24"/>
        </w:rPr>
        <w:fldChar w:fldCharType="separate"/>
      </w:r>
      <w:r w:rsidR="005859D0" w:rsidRPr="00286A88">
        <w:rPr>
          <w:rFonts w:ascii="Times New Roman" w:hAnsi="Times New Roman" w:cs="Times New Roman"/>
          <w:noProof/>
          <w:sz w:val="24"/>
          <w:szCs w:val="24"/>
        </w:rPr>
        <w:t>(2, 3)</w:t>
      </w:r>
      <w:r w:rsidRPr="00286A88">
        <w:rPr>
          <w:rFonts w:ascii="Times New Roman" w:hAnsi="Times New Roman" w:cs="Times New Roman"/>
          <w:sz w:val="24"/>
          <w:szCs w:val="24"/>
        </w:rPr>
        <w:fldChar w:fldCharType="end"/>
      </w:r>
      <w:r w:rsidRPr="00286A88">
        <w:rPr>
          <w:rFonts w:ascii="Times New Roman" w:hAnsi="Times New Roman" w:cs="Times New Roman"/>
          <w:sz w:val="24"/>
          <w:szCs w:val="24"/>
        </w:rPr>
        <w:t xml:space="preserve">. </w:t>
      </w:r>
      <w:r w:rsidR="005859D0" w:rsidRPr="00286A88">
        <w:rPr>
          <w:rFonts w:ascii="Times New Roman" w:hAnsi="Times New Roman" w:cs="Times New Roman"/>
          <w:sz w:val="24"/>
          <w:szCs w:val="24"/>
        </w:rPr>
        <w:t xml:space="preserve">NYC HANES used </w:t>
      </w:r>
      <w:r w:rsidRPr="00286A88">
        <w:rPr>
          <w:rFonts w:ascii="Times New Roman" w:hAnsi="Times New Roman" w:cs="Times New Roman"/>
          <w:sz w:val="24"/>
          <w:szCs w:val="24"/>
        </w:rPr>
        <w:t xml:space="preserve">a three-stage cluster sampling design </w:t>
      </w:r>
      <w:r w:rsidR="005859D0" w:rsidRPr="00286A88">
        <w:rPr>
          <w:rFonts w:ascii="Times New Roman" w:hAnsi="Times New Roman" w:cs="Times New Roman"/>
          <w:sz w:val="24"/>
          <w:szCs w:val="24"/>
        </w:rPr>
        <w:t xml:space="preserve">of the population of </w:t>
      </w:r>
      <w:r w:rsidR="000208CE">
        <w:rPr>
          <w:rFonts w:ascii="Times New Roman" w:hAnsi="Times New Roman" w:cs="Times New Roman"/>
          <w:sz w:val="24"/>
          <w:szCs w:val="24"/>
        </w:rPr>
        <w:t xml:space="preserve">civilian, non-institutionalized NYC </w:t>
      </w:r>
      <w:r w:rsidR="005859D0" w:rsidRPr="00286A88">
        <w:rPr>
          <w:rFonts w:ascii="Times New Roman" w:hAnsi="Times New Roman" w:cs="Times New Roman"/>
          <w:sz w:val="24"/>
          <w:szCs w:val="24"/>
        </w:rPr>
        <w:t>residents ages 20 or</w:t>
      </w:r>
      <w:r w:rsidR="00D0421C">
        <w:rPr>
          <w:rFonts w:ascii="Times New Roman" w:hAnsi="Times New Roman" w:cs="Times New Roman"/>
          <w:sz w:val="24"/>
          <w:szCs w:val="24"/>
        </w:rPr>
        <w:t xml:space="preserve"> older</w:t>
      </w:r>
      <w:r w:rsidR="000208CE">
        <w:rPr>
          <w:rFonts w:ascii="Times New Roman" w:hAnsi="Times New Roman" w:cs="Times New Roman"/>
          <w:sz w:val="24"/>
          <w:szCs w:val="24"/>
        </w:rPr>
        <w:t>, with a</w:t>
      </w:r>
      <w:r w:rsidR="0032498F" w:rsidRPr="00286A88">
        <w:rPr>
          <w:rFonts w:ascii="Times New Roman" w:hAnsi="Times New Roman" w:cs="Times New Roman"/>
          <w:sz w:val="24"/>
          <w:szCs w:val="24"/>
        </w:rPr>
        <w:t xml:space="preserve"> survey sample of 1,524 participants</w:t>
      </w:r>
      <w:r w:rsidR="000208CE">
        <w:rPr>
          <w:rFonts w:ascii="Times New Roman" w:hAnsi="Times New Roman" w:cs="Times New Roman"/>
          <w:sz w:val="24"/>
          <w:szCs w:val="24"/>
        </w:rPr>
        <w:t xml:space="preserve">, for </w:t>
      </w:r>
      <w:r w:rsidR="0032498F" w:rsidRPr="00286A88">
        <w:rPr>
          <w:rFonts w:ascii="Times New Roman" w:hAnsi="Times New Roman" w:cs="Times New Roman"/>
          <w:sz w:val="24"/>
          <w:szCs w:val="24"/>
        </w:rPr>
        <w:t xml:space="preserve">an overall response rate of 36% </w:t>
      </w:r>
      <w:r w:rsidR="0032498F" w:rsidRPr="00286A88">
        <w:rPr>
          <w:rFonts w:ascii="Times New Roman" w:hAnsi="Times New Roman" w:cs="Times New Roman"/>
          <w:sz w:val="24"/>
          <w:szCs w:val="24"/>
        </w:rPr>
        <w:fldChar w:fldCharType="begin">
          <w:fldData xml:space="preserve">PEVuZE5vdGU+PENpdGU+PEF1dGhvcj5UaG9ycGU8L0F1dGhvcj48WWVhcj4yMDE1PC9ZZWFyPjxS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</w:fldData>
        </w:fldChar>
      </w:r>
      <w:r w:rsidR="0032498F" w:rsidRPr="00286A88">
        <w:rPr>
          <w:rFonts w:ascii="Times New Roman" w:hAnsi="Times New Roman" w:cs="Times New Roman"/>
          <w:sz w:val="24"/>
          <w:szCs w:val="24"/>
        </w:rPr>
        <w:instrText xml:space="preserve"> ADDIN EN.CITE </w:instrText>
      </w:r>
      <w:r w:rsidR="0032498F" w:rsidRPr="00286A88">
        <w:rPr>
          <w:rFonts w:ascii="Times New Roman" w:hAnsi="Times New Roman" w:cs="Times New Roman"/>
          <w:sz w:val="24"/>
          <w:szCs w:val="24"/>
        </w:rPr>
        <w:fldChar w:fldCharType="begin">
          <w:fldData xml:space="preserve">PEVuZE5vdGU+PENpdGU+PEF1dGhvcj5UaG9ycGU8L0F1dGhvcj48WWVhcj4yMDE1PC9ZZWFyPjxS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</w:fldData>
        </w:fldChar>
      </w:r>
      <w:r w:rsidR="0032498F" w:rsidRPr="00286A88">
        <w:rPr>
          <w:rFonts w:ascii="Times New Roman" w:hAnsi="Times New Roman" w:cs="Times New Roman"/>
          <w:sz w:val="24"/>
          <w:szCs w:val="24"/>
        </w:rPr>
        <w:instrText xml:space="preserve"> ADDIN EN.CITE.DATA </w:instrText>
      </w:r>
      <w:r w:rsidR="0032498F" w:rsidRPr="00286A88">
        <w:rPr>
          <w:rFonts w:ascii="Times New Roman" w:hAnsi="Times New Roman" w:cs="Times New Roman"/>
          <w:sz w:val="24"/>
          <w:szCs w:val="24"/>
        </w:rPr>
      </w:r>
      <w:r w:rsidR="0032498F" w:rsidRPr="00286A88">
        <w:rPr>
          <w:rFonts w:ascii="Times New Roman" w:hAnsi="Times New Roman" w:cs="Times New Roman"/>
          <w:sz w:val="24"/>
          <w:szCs w:val="24"/>
        </w:rPr>
        <w:fldChar w:fldCharType="end"/>
      </w:r>
      <w:r w:rsidR="0032498F" w:rsidRPr="00286A88">
        <w:rPr>
          <w:rFonts w:ascii="Times New Roman" w:hAnsi="Times New Roman" w:cs="Times New Roman"/>
          <w:sz w:val="24"/>
          <w:szCs w:val="24"/>
        </w:rPr>
      </w:r>
      <w:r w:rsidR="0032498F" w:rsidRPr="00286A88">
        <w:rPr>
          <w:rFonts w:ascii="Times New Roman" w:hAnsi="Times New Roman" w:cs="Times New Roman"/>
          <w:sz w:val="24"/>
          <w:szCs w:val="24"/>
        </w:rPr>
        <w:fldChar w:fldCharType="separate"/>
      </w:r>
      <w:r w:rsidR="0032498F" w:rsidRPr="00286A88">
        <w:rPr>
          <w:rFonts w:ascii="Times New Roman" w:hAnsi="Times New Roman" w:cs="Times New Roman"/>
          <w:noProof/>
          <w:sz w:val="24"/>
          <w:szCs w:val="24"/>
        </w:rPr>
        <w:t>(2)</w:t>
      </w:r>
      <w:r w:rsidR="0032498F" w:rsidRPr="00286A88">
        <w:rPr>
          <w:rFonts w:ascii="Times New Roman" w:hAnsi="Times New Roman" w:cs="Times New Roman"/>
          <w:sz w:val="24"/>
          <w:szCs w:val="24"/>
        </w:rPr>
        <w:fldChar w:fldCharType="end"/>
      </w:r>
      <w:r w:rsidR="0032498F" w:rsidRPr="00286A88">
        <w:rPr>
          <w:rFonts w:ascii="Times New Roman" w:hAnsi="Times New Roman" w:cs="Times New Roman"/>
          <w:sz w:val="24"/>
          <w:szCs w:val="24"/>
        </w:rPr>
        <w:t xml:space="preserve">. </w:t>
      </w:r>
      <w:r w:rsidR="000208CE">
        <w:rPr>
          <w:rFonts w:ascii="Times New Roman" w:hAnsi="Times New Roman" w:cs="Times New Roman"/>
          <w:sz w:val="24"/>
          <w:szCs w:val="24"/>
        </w:rPr>
        <w:t xml:space="preserve"> </w:t>
      </w:r>
      <w:r w:rsidR="0032498F" w:rsidRPr="00286A88">
        <w:rPr>
          <w:rFonts w:ascii="Times New Roman" w:hAnsi="Times New Roman" w:cs="Times New Roman"/>
          <w:sz w:val="24"/>
          <w:szCs w:val="24"/>
        </w:rPr>
        <w:t>NHANES</w:t>
      </w:r>
      <w:r w:rsidR="00D579C2" w:rsidRPr="00286A88">
        <w:rPr>
          <w:rFonts w:ascii="Times New Roman" w:hAnsi="Times New Roman" w:cs="Times New Roman"/>
          <w:sz w:val="24"/>
          <w:szCs w:val="24"/>
        </w:rPr>
        <w:t xml:space="preserve"> used a four-stage cluster sampling design of the </w:t>
      </w:r>
      <w:r w:rsidR="0032498F" w:rsidRPr="00286A88">
        <w:rPr>
          <w:rFonts w:ascii="Times New Roman" w:hAnsi="Times New Roman" w:cs="Times New Roman"/>
          <w:sz w:val="24"/>
          <w:szCs w:val="24"/>
        </w:rPr>
        <w:t>civilian, non-institutionalized resident population of the United States</w:t>
      </w:r>
      <w:r w:rsidR="00B46305" w:rsidRPr="00286A88">
        <w:rPr>
          <w:rFonts w:ascii="Times New Roman" w:hAnsi="Times New Roman" w:cs="Times New Roman"/>
          <w:sz w:val="24"/>
          <w:szCs w:val="24"/>
        </w:rPr>
        <w:t xml:space="preserve"> </w:t>
      </w:r>
      <w:r w:rsidR="00B46305" w:rsidRPr="00286A88">
        <w:rPr>
          <w:rFonts w:ascii="Times New Roman" w:hAnsi="Times New Roman" w:cs="Times New Roman"/>
          <w:sz w:val="24"/>
          <w:szCs w:val="24"/>
        </w:rPr>
        <w:fldChar w:fldCharType="begin"/>
      </w:r>
      <w:r w:rsidR="00B46305" w:rsidRPr="00286A88">
        <w:rPr>
          <w:rFonts w:ascii="Times New Roman" w:hAnsi="Times New Roman" w:cs="Times New Roman"/>
          <w:sz w:val="24"/>
          <w:szCs w:val="24"/>
        </w:rPr>
        <w:instrText xml:space="preserve"> ADDIN EN.CITE &lt;EndNote&gt;&lt;Cite&gt;&lt;Author&gt;Johnson&lt;/Author&gt;&lt;Year&gt;2014&lt;/Year&gt;&lt;RecNum&gt;43&lt;/RecNum&gt;&lt;DisplayText&gt;(4)&lt;/DisplayText&gt;&lt;record&gt;&lt;rec-number&gt;43&lt;/rec-number&gt;&lt;foreign-keys&gt;&lt;key app="EN" db-id="zftxvsz21rrdenexaxnv9atmrd5va00zz0a5" timestamp="1629759419"&gt;43&lt;/key&gt;&lt;/foreign-keys&gt;&lt;ref-type name="Report"&gt;27&lt;/ref-type&gt;&lt;contributors&gt;&lt;authors&gt;&lt;author&gt;Johnson, CL&lt;/author&gt;&lt;author&gt;Dohrmann, SM &lt;/author&gt;&lt;author&gt;Burt, VL &lt;/author&gt;&lt;author&gt;Mohadjer, LK&lt;/author&gt;&lt;/authors&gt;&lt;secondary-authors&gt;&lt;author&gt;National Center for Health Statistics&lt;/author&gt;&lt;/secondary-authors&gt;&lt;/contributors&gt;&lt;titles&gt;&lt;title&gt;National Health and Nutrition Examination Survey: Sample design, 2011–2014&lt;/title&gt;&lt;secondary-title&gt;Vital Health Stat&lt;/secondary-title&gt;&lt;/titles&gt;&lt;volume&gt;2&lt;/volume&gt;&lt;num-vols&gt;163&lt;/num-vols&gt;&lt;dates&gt;&lt;year&gt;2014&lt;/year&gt;&lt;/dates&gt;&lt;urls&gt;&lt;related-urls&gt;&lt;url&gt;https://www.cdc.gov/nchs/data/series/sr_02/sr02_162.pdf&lt;/url&gt;&lt;/related-urls&gt;&lt;/urls&gt;&lt;/record&gt;&lt;/Cite&gt;&lt;/EndNote&gt;</w:instrText>
      </w:r>
      <w:r w:rsidR="00B46305" w:rsidRPr="00286A88">
        <w:rPr>
          <w:rFonts w:ascii="Times New Roman" w:hAnsi="Times New Roman" w:cs="Times New Roman"/>
          <w:sz w:val="24"/>
          <w:szCs w:val="24"/>
        </w:rPr>
        <w:fldChar w:fldCharType="separate"/>
      </w:r>
      <w:r w:rsidR="00B46305" w:rsidRPr="00286A88">
        <w:rPr>
          <w:rFonts w:ascii="Times New Roman" w:hAnsi="Times New Roman" w:cs="Times New Roman"/>
          <w:noProof/>
          <w:sz w:val="24"/>
          <w:szCs w:val="24"/>
        </w:rPr>
        <w:t>(4)</w:t>
      </w:r>
      <w:r w:rsidR="00B46305" w:rsidRPr="00286A88">
        <w:rPr>
          <w:rFonts w:ascii="Times New Roman" w:hAnsi="Times New Roman" w:cs="Times New Roman"/>
          <w:sz w:val="24"/>
          <w:szCs w:val="24"/>
        </w:rPr>
        <w:fldChar w:fldCharType="end"/>
      </w:r>
      <w:r w:rsidR="0032498F" w:rsidRPr="00286A88">
        <w:rPr>
          <w:rFonts w:ascii="Times New Roman" w:hAnsi="Times New Roman" w:cs="Times New Roman"/>
          <w:sz w:val="24"/>
          <w:szCs w:val="24"/>
        </w:rPr>
        <w:t>.</w:t>
      </w:r>
      <w:r w:rsidR="00DA54F0" w:rsidRPr="00286A88">
        <w:rPr>
          <w:rFonts w:ascii="Times New Roman" w:hAnsi="Times New Roman" w:cs="Times New Roman"/>
          <w:sz w:val="24"/>
          <w:szCs w:val="24"/>
        </w:rPr>
        <w:t xml:space="preserve"> The response rate for NHANES 2011-2012 survey was </w:t>
      </w:r>
      <w:r w:rsidR="00DA54F0" w:rsidRPr="00286A88">
        <w:rPr>
          <w:rStyle w:val="markedcontent"/>
          <w:rFonts w:ascii="Times New Roman" w:hAnsi="Times New Roman" w:cs="Times New Roman"/>
          <w:sz w:val="24"/>
          <w:szCs w:val="24"/>
        </w:rPr>
        <w:t xml:space="preserve">72.6% and 71.0% for the 2013–2014 survey </w:t>
      </w:r>
      <w:r w:rsidR="00DA54F0" w:rsidRPr="00286A88">
        <w:rPr>
          <w:rFonts w:ascii="Times New Roman" w:hAnsi="Times New Roman" w:cs="Times New Roman"/>
          <w:sz w:val="24"/>
          <w:szCs w:val="24"/>
        </w:rPr>
        <w:fldChar w:fldCharType="begin"/>
      </w:r>
      <w:r w:rsidR="00B46305" w:rsidRPr="00286A88">
        <w:rPr>
          <w:rFonts w:ascii="Times New Roman" w:hAnsi="Times New Roman" w:cs="Times New Roman"/>
          <w:sz w:val="24"/>
          <w:szCs w:val="24"/>
        </w:rPr>
        <w:instrText xml:space="preserve"> ADDIN EN.CITE &lt;EndNote&gt;&lt;Cite&gt;&lt;Author&gt;National Center for Health Statistics&lt;/Author&gt;&lt;Year&gt;2018&lt;/Year&gt;&lt;RecNum&gt;42&lt;/RecNum&gt;&lt;DisplayText&gt;(5)&lt;/DisplayText&gt;&lt;record&gt;&lt;rec-number&gt;42&lt;/rec-number&gt;&lt;foreign-keys&gt;&lt;key app="EN" db-id="zftxvsz21rrdenexaxnv9atmrd5va00zz0a5" timestamp="1629759148"&gt;42&lt;/key&gt;&lt;/foreign-keys&gt;&lt;ref-type name="Report"&gt;27&lt;/ref-type&gt;&lt;contributors&gt;&lt;authors&gt;&lt;author&gt;National Center for Health Statistics,&lt;/author&gt;&lt;/authors&gt;&lt;/contributors&gt;&lt;titles&gt;&lt;title&gt;National Health and Nutrition Examination Survey: Analytic Guidelines, 2011-2014 and 2015-2016&lt;/title&gt;&lt;/titles&gt;&lt;dates&gt;&lt;year&gt;2018&lt;/year&gt;&lt;/dates&gt;&lt;publisher&gt;CDC&lt;/publisher&gt;&lt;urls&gt;&lt;related-urls&gt;&lt;url&gt;https://wwwn.cdc.gov/nchs/data/nhanes/analyticguidelines/11-16-analytic-guidelines.pdf&lt;/url&gt;&lt;/related-urls&gt;&lt;/urls&gt;&lt;/record&gt;&lt;/Cite&gt;&lt;/EndNote&gt;</w:instrText>
      </w:r>
      <w:r w:rsidR="00DA54F0" w:rsidRPr="00286A88">
        <w:rPr>
          <w:rFonts w:ascii="Times New Roman" w:hAnsi="Times New Roman" w:cs="Times New Roman"/>
          <w:sz w:val="24"/>
          <w:szCs w:val="24"/>
        </w:rPr>
        <w:fldChar w:fldCharType="separate"/>
      </w:r>
      <w:r w:rsidR="00B46305" w:rsidRPr="00286A88">
        <w:rPr>
          <w:rFonts w:ascii="Times New Roman" w:hAnsi="Times New Roman" w:cs="Times New Roman"/>
          <w:noProof/>
          <w:sz w:val="24"/>
          <w:szCs w:val="24"/>
        </w:rPr>
        <w:t>(5)</w:t>
      </w:r>
      <w:r w:rsidR="00DA54F0" w:rsidRPr="00286A88">
        <w:rPr>
          <w:rFonts w:ascii="Times New Roman" w:hAnsi="Times New Roman" w:cs="Times New Roman"/>
          <w:sz w:val="24"/>
          <w:szCs w:val="24"/>
        </w:rPr>
        <w:fldChar w:fldCharType="end"/>
      </w:r>
      <w:r w:rsidR="00DA54F0" w:rsidRPr="00286A88">
        <w:rPr>
          <w:rFonts w:ascii="Times New Roman" w:hAnsi="Times New Roman" w:cs="Times New Roman"/>
          <w:sz w:val="24"/>
          <w:szCs w:val="24"/>
        </w:rPr>
        <w:t>.</w:t>
      </w:r>
      <w:r w:rsidR="00B46305" w:rsidRPr="00286A88">
        <w:rPr>
          <w:rFonts w:ascii="Times New Roman" w:hAnsi="Times New Roman" w:cs="Times New Roman"/>
          <w:sz w:val="24"/>
          <w:szCs w:val="24"/>
        </w:rPr>
        <w:t xml:space="preserve"> </w:t>
      </w:r>
      <w:r w:rsidR="00DB25AA" w:rsidRPr="00286A88">
        <w:rPr>
          <w:rFonts w:ascii="Times New Roman" w:hAnsi="Times New Roman" w:cs="Times New Roman"/>
          <w:sz w:val="24"/>
          <w:szCs w:val="24"/>
        </w:rPr>
        <w:t xml:space="preserve">In both </w:t>
      </w:r>
      <w:r w:rsidR="00B46305" w:rsidRPr="00286A88">
        <w:rPr>
          <w:rFonts w:ascii="Times New Roman" w:hAnsi="Times New Roman" w:cs="Times New Roman"/>
          <w:sz w:val="24"/>
          <w:szCs w:val="24"/>
        </w:rPr>
        <w:t>NYC HANES and NHANES</w:t>
      </w:r>
      <w:r w:rsidR="00DB25AA" w:rsidRPr="00286A88">
        <w:rPr>
          <w:rFonts w:ascii="Times New Roman" w:hAnsi="Times New Roman" w:cs="Times New Roman"/>
          <w:sz w:val="24"/>
          <w:szCs w:val="24"/>
        </w:rPr>
        <w:t>, i</w:t>
      </w:r>
      <w:r w:rsidR="005859D0" w:rsidRPr="00286A88">
        <w:rPr>
          <w:rFonts w:ascii="Times New Roman" w:hAnsi="Times New Roman" w:cs="Times New Roman"/>
          <w:sz w:val="24"/>
          <w:szCs w:val="24"/>
        </w:rPr>
        <w:t xml:space="preserve">nterviews were face-to-face and included </w:t>
      </w:r>
      <w:r w:rsidRPr="00286A88">
        <w:rPr>
          <w:rFonts w:ascii="Times New Roman" w:hAnsi="Times New Roman" w:cs="Times New Roman"/>
          <w:sz w:val="24"/>
          <w:szCs w:val="24"/>
        </w:rPr>
        <w:t xml:space="preserve">an audio computer-assisted self-interview (ACASI) portion on sensitive topics, which included sexual behaviors. . </w:t>
      </w:r>
    </w:p>
    <w:p w14:paraId="4A46BD11" w14:textId="0B57D741" w:rsidR="00DB25AA" w:rsidRPr="00286A88" w:rsidRDefault="00DB25AA" w:rsidP="00DB25AA">
      <w:pPr>
        <w:spacing w:after="0" w:line="480" w:lineRule="auto"/>
        <w:rPr>
          <w:rFonts w:ascii="Times New Roman" w:hAnsi="Times New Roman" w:cs="Times New Roman"/>
          <w:sz w:val="24"/>
          <w:szCs w:val="24"/>
        </w:rPr>
      </w:pPr>
    </w:p>
    <w:p w14:paraId="11F64FD2" w14:textId="43940915" w:rsidR="00EA0B66" w:rsidRPr="00286A88" w:rsidRDefault="00EA0B66" w:rsidP="00EA0B66">
      <w:pPr>
        <w:spacing w:after="0" w:line="480" w:lineRule="auto"/>
        <w:rPr>
          <w:rFonts w:ascii="Times New Roman" w:hAnsi="Times New Roman" w:cs="Times New Roman"/>
          <w:i/>
          <w:sz w:val="24"/>
          <w:szCs w:val="24"/>
        </w:rPr>
      </w:pPr>
      <w:r w:rsidRPr="00286A88">
        <w:rPr>
          <w:rFonts w:ascii="Times New Roman" w:hAnsi="Times New Roman" w:cs="Times New Roman"/>
          <w:i/>
          <w:sz w:val="24"/>
          <w:szCs w:val="24"/>
        </w:rPr>
        <w:t>Measures</w:t>
      </w:r>
      <w:r w:rsidR="000208CE">
        <w:rPr>
          <w:rFonts w:ascii="Times New Roman" w:hAnsi="Times New Roman" w:cs="Times New Roman"/>
          <w:i/>
          <w:sz w:val="24"/>
          <w:szCs w:val="24"/>
        </w:rPr>
        <w:t xml:space="preserve"> and Analysis</w:t>
      </w:r>
    </w:p>
    <w:p w14:paraId="3ED2FA7B" w14:textId="1BE08058" w:rsidR="000208CE" w:rsidRPr="00286A88" w:rsidRDefault="00DB25AA" w:rsidP="00D0421C">
      <w:p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 xml:space="preserve">The surveys included questions on lifetime </w:t>
      </w:r>
      <w:r w:rsidR="00E749B3" w:rsidRPr="00286A88">
        <w:rPr>
          <w:rFonts w:ascii="Times New Roman" w:hAnsi="Times New Roman" w:cs="Times New Roman"/>
          <w:sz w:val="24"/>
          <w:szCs w:val="24"/>
        </w:rPr>
        <w:t xml:space="preserve">prevalence of </w:t>
      </w:r>
      <w:r w:rsidRPr="00286A88">
        <w:rPr>
          <w:rFonts w:ascii="Times New Roman" w:hAnsi="Times New Roman" w:cs="Times New Roman"/>
          <w:sz w:val="24"/>
          <w:szCs w:val="24"/>
        </w:rPr>
        <w:t xml:space="preserve">sex by </w:t>
      </w:r>
      <w:r w:rsidR="004721EC">
        <w:rPr>
          <w:rFonts w:ascii="Times New Roman" w:hAnsi="Times New Roman" w:cs="Times New Roman"/>
          <w:sz w:val="24"/>
          <w:szCs w:val="24"/>
        </w:rPr>
        <w:t>sexual behavior</w:t>
      </w:r>
      <w:r w:rsidR="00E749B3" w:rsidRPr="00286A88">
        <w:rPr>
          <w:rFonts w:ascii="Times New Roman" w:hAnsi="Times New Roman" w:cs="Times New Roman"/>
          <w:sz w:val="24"/>
          <w:szCs w:val="24"/>
        </w:rPr>
        <w:t>: vaginal, oral (performing</w:t>
      </w:r>
      <w:r w:rsidR="000208CE">
        <w:rPr>
          <w:rFonts w:ascii="Times New Roman" w:hAnsi="Times New Roman" w:cs="Times New Roman"/>
          <w:sz w:val="24"/>
          <w:szCs w:val="24"/>
        </w:rPr>
        <w:t xml:space="preserve"> or receiving</w:t>
      </w:r>
      <w:r w:rsidR="00E749B3" w:rsidRPr="00286A88">
        <w:rPr>
          <w:rFonts w:ascii="Times New Roman" w:hAnsi="Times New Roman" w:cs="Times New Roman"/>
          <w:sz w:val="24"/>
          <w:szCs w:val="24"/>
        </w:rPr>
        <w:t>)</w:t>
      </w:r>
      <w:r w:rsidR="000208CE">
        <w:rPr>
          <w:rFonts w:ascii="Times New Roman" w:hAnsi="Times New Roman" w:cs="Times New Roman"/>
          <w:sz w:val="24"/>
          <w:szCs w:val="24"/>
        </w:rPr>
        <w:t>, and anal, and by sexual partner</w:t>
      </w:r>
      <w:r w:rsidR="00E749B3" w:rsidRPr="00286A88">
        <w:rPr>
          <w:rFonts w:ascii="Times New Roman" w:hAnsi="Times New Roman" w:cs="Times New Roman"/>
          <w:sz w:val="24"/>
          <w:szCs w:val="24"/>
        </w:rPr>
        <w:t xml:space="preserve"> </w:t>
      </w:r>
      <w:r w:rsidR="00D0421C">
        <w:rPr>
          <w:rFonts w:ascii="Times New Roman" w:hAnsi="Times New Roman" w:cs="Times New Roman"/>
          <w:sz w:val="24"/>
          <w:szCs w:val="24"/>
        </w:rPr>
        <w:t>type (</w:t>
      </w:r>
      <w:r w:rsidR="00B54CED">
        <w:rPr>
          <w:rFonts w:ascii="Times New Roman" w:hAnsi="Times New Roman" w:cs="Times New Roman"/>
          <w:sz w:val="24"/>
          <w:szCs w:val="24"/>
        </w:rPr>
        <w:t>same-sex</w:t>
      </w:r>
      <w:r w:rsidR="000208CE">
        <w:rPr>
          <w:rFonts w:ascii="Times New Roman" w:hAnsi="Times New Roman" w:cs="Times New Roman"/>
          <w:sz w:val="24"/>
          <w:szCs w:val="24"/>
        </w:rPr>
        <w:t xml:space="preserve"> and/or opposite</w:t>
      </w:r>
      <w:r w:rsidR="00D0421C">
        <w:rPr>
          <w:rFonts w:ascii="Times New Roman" w:hAnsi="Times New Roman" w:cs="Times New Roman"/>
          <w:sz w:val="24"/>
          <w:szCs w:val="24"/>
        </w:rPr>
        <w:t>-</w:t>
      </w:r>
      <w:r w:rsidR="00B54CED">
        <w:rPr>
          <w:rFonts w:ascii="Times New Roman" w:hAnsi="Times New Roman" w:cs="Times New Roman"/>
          <w:sz w:val="24"/>
          <w:szCs w:val="24"/>
        </w:rPr>
        <w:t>sex</w:t>
      </w:r>
      <w:r w:rsidR="00D0421C">
        <w:rPr>
          <w:rFonts w:ascii="Times New Roman" w:hAnsi="Times New Roman" w:cs="Times New Roman"/>
          <w:sz w:val="24"/>
          <w:szCs w:val="24"/>
        </w:rPr>
        <w:t>)</w:t>
      </w:r>
      <w:r w:rsidRPr="00286A88">
        <w:rPr>
          <w:rFonts w:ascii="Times New Roman" w:hAnsi="Times New Roman" w:cs="Times New Roman"/>
          <w:sz w:val="24"/>
          <w:szCs w:val="24"/>
        </w:rPr>
        <w:t xml:space="preserve">. </w:t>
      </w:r>
      <w:r w:rsidR="000208CE">
        <w:rPr>
          <w:rFonts w:ascii="Times New Roman" w:hAnsi="Times New Roman" w:cs="Times New Roman"/>
          <w:sz w:val="24"/>
          <w:szCs w:val="24"/>
        </w:rPr>
        <w:t>For each behavior, t</w:t>
      </w:r>
      <w:r w:rsidRPr="00286A88">
        <w:rPr>
          <w:rFonts w:ascii="Times New Roman" w:hAnsi="Times New Roman" w:cs="Times New Roman"/>
          <w:sz w:val="24"/>
          <w:szCs w:val="24"/>
        </w:rPr>
        <w:t xml:space="preserve">hose who reported having </w:t>
      </w:r>
      <w:r w:rsidR="000208CE">
        <w:rPr>
          <w:rFonts w:ascii="Times New Roman" w:hAnsi="Times New Roman" w:cs="Times New Roman"/>
          <w:sz w:val="24"/>
          <w:szCs w:val="24"/>
        </w:rPr>
        <w:t>ever engaged in the behavior</w:t>
      </w:r>
      <w:r w:rsidRPr="00286A88">
        <w:rPr>
          <w:rFonts w:ascii="Times New Roman" w:hAnsi="Times New Roman" w:cs="Times New Roman"/>
          <w:sz w:val="24"/>
          <w:szCs w:val="24"/>
        </w:rPr>
        <w:t xml:space="preserve">, were asked the number of sexual partners in the past </w:t>
      </w:r>
      <w:r w:rsidR="00D0421C">
        <w:rPr>
          <w:rFonts w:ascii="Times New Roman" w:hAnsi="Times New Roman" w:cs="Times New Roman"/>
          <w:sz w:val="24"/>
          <w:szCs w:val="24"/>
        </w:rPr>
        <w:t>year</w:t>
      </w:r>
      <w:r w:rsidRPr="00286A88">
        <w:rPr>
          <w:rFonts w:ascii="Times New Roman" w:hAnsi="Times New Roman" w:cs="Times New Roman"/>
          <w:sz w:val="24"/>
          <w:szCs w:val="24"/>
        </w:rPr>
        <w:t>. We categorized number of partners</w:t>
      </w:r>
      <w:r w:rsidR="000208CE">
        <w:rPr>
          <w:rFonts w:ascii="Times New Roman" w:hAnsi="Times New Roman" w:cs="Times New Roman"/>
          <w:sz w:val="24"/>
          <w:szCs w:val="24"/>
        </w:rPr>
        <w:t xml:space="preserve"> in past year</w:t>
      </w:r>
      <w:r w:rsidRPr="00286A88">
        <w:rPr>
          <w:rFonts w:ascii="Times New Roman" w:hAnsi="Times New Roman" w:cs="Times New Roman"/>
          <w:sz w:val="24"/>
          <w:szCs w:val="24"/>
        </w:rPr>
        <w:t xml:space="preserve"> </w:t>
      </w:r>
      <w:r w:rsidR="00E749B3" w:rsidRPr="00286A88">
        <w:rPr>
          <w:rFonts w:ascii="Times New Roman" w:hAnsi="Times New Roman" w:cs="Times New Roman"/>
          <w:sz w:val="24"/>
          <w:szCs w:val="24"/>
        </w:rPr>
        <w:t>as</w:t>
      </w:r>
      <w:r w:rsidRPr="00286A88">
        <w:rPr>
          <w:rFonts w:ascii="Times New Roman" w:hAnsi="Times New Roman" w:cs="Times New Roman"/>
          <w:sz w:val="24"/>
          <w:szCs w:val="24"/>
        </w:rPr>
        <w:t xml:space="preserve"> 0, 1 or 2 or more</w:t>
      </w:r>
      <w:r w:rsidR="004A4B65" w:rsidRPr="00286A88">
        <w:rPr>
          <w:rFonts w:ascii="Times New Roman" w:hAnsi="Times New Roman" w:cs="Times New Roman"/>
          <w:sz w:val="24"/>
          <w:szCs w:val="24"/>
        </w:rPr>
        <w:t xml:space="preserve">. </w:t>
      </w:r>
      <w:r w:rsidR="00D0421C">
        <w:rPr>
          <w:rFonts w:ascii="Times New Roman" w:hAnsi="Times New Roman" w:cs="Times New Roman"/>
          <w:sz w:val="24"/>
          <w:szCs w:val="24"/>
        </w:rPr>
        <w:t>The n</w:t>
      </w:r>
      <w:r w:rsidR="000415A0">
        <w:rPr>
          <w:rFonts w:ascii="Times New Roman" w:hAnsi="Times New Roman" w:cs="Times New Roman"/>
          <w:sz w:val="24"/>
          <w:szCs w:val="24"/>
        </w:rPr>
        <w:t>umber of anal sexual partners in the past</w:t>
      </w:r>
      <w:r w:rsidR="00D0421C">
        <w:rPr>
          <w:rFonts w:ascii="Times New Roman" w:hAnsi="Times New Roman" w:cs="Times New Roman"/>
          <w:sz w:val="24"/>
          <w:szCs w:val="24"/>
        </w:rPr>
        <w:t xml:space="preserve"> </w:t>
      </w:r>
      <w:r w:rsidR="000415A0">
        <w:rPr>
          <w:rFonts w:ascii="Times New Roman" w:hAnsi="Times New Roman" w:cs="Times New Roman"/>
          <w:sz w:val="24"/>
          <w:szCs w:val="24"/>
        </w:rPr>
        <w:t xml:space="preserve">year was only available in NYC HANES. </w:t>
      </w:r>
      <w:r w:rsidR="004A4B65" w:rsidRPr="00286A88">
        <w:rPr>
          <w:rFonts w:ascii="Times New Roman" w:hAnsi="Times New Roman" w:cs="Times New Roman"/>
          <w:sz w:val="24"/>
          <w:szCs w:val="24"/>
        </w:rPr>
        <w:t xml:space="preserve">We stratified lifetime prevalence and </w:t>
      </w:r>
      <w:r w:rsidR="000208CE">
        <w:rPr>
          <w:rFonts w:ascii="Times New Roman" w:hAnsi="Times New Roman" w:cs="Times New Roman"/>
          <w:sz w:val="24"/>
          <w:szCs w:val="24"/>
        </w:rPr>
        <w:t xml:space="preserve">past year </w:t>
      </w:r>
      <w:r w:rsidR="004A4B65" w:rsidRPr="00286A88">
        <w:rPr>
          <w:rFonts w:ascii="Times New Roman" w:hAnsi="Times New Roman" w:cs="Times New Roman"/>
          <w:sz w:val="24"/>
          <w:szCs w:val="24"/>
        </w:rPr>
        <w:t xml:space="preserve">sex partners </w:t>
      </w:r>
      <w:r w:rsidR="000208CE">
        <w:rPr>
          <w:rFonts w:ascii="Times New Roman" w:hAnsi="Times New Roman" w:cs="Times New Roman"/>
          <w:sz w:val="24"/>
          <w:szCs w:val="24"/>
        </w:rPr>
        <w:t>for each</w:t>
      </w:r>
      <w:r w:rsidR="004A4B65" w:rsidRPr="00286A88">
        <w:rPr>
          <w:rFonts w:ascii="Times New Roman" w:hAnsi="Times New Roman" w:cs="Times New Roman"/>
          <w:sz w:val="24"/>
          <w:szCs w:val="24"/>
        </w:rPr>
        <w:t xml:space="preserve"> sex</w:t>
      </w:r>
      <w:r w:rsidR="00BE53C3">
        <w:rPr>
          <w:rFonts w:ascii="Times New Roman" w:hAnsi="Times New Roman" w:cs="Times New Roman"/>
          <w:sz w:val="24"/>
          <w:szCs w:val="24"/>
        </w:rPr>
        <w:t>ual</w:t>
      </w:r>
      <w:r w:rsidR="004A4B65" w:rsidRPr="00286A88">
        <w:rPr>
          <w:rFonts w:ascii="Times New Roman" w:hAnsi="Times New Roman" w:cs="Times New Roman"/>
          <w:sz w:val="24"/>
          <w:szCs w:val="24"/>
        </w:rPr>
        <w:t xml:space="preserve"> behavior by sex</w:t>
      </w:r>
      <w:r w:rsidR="000208CE">
        <w:rPr>
          <w:rFonts w:ascii="Times New Roman" w:hAnsi="Times New Roman" w:cs="Times New Roman"/>
          <w:sz w:val="24"/>
          <w:szCs w:val="24"/>
        </w:rPr>
        <w:t xml:space="preserve"> (male/female)</w:t>
      </w:r>
      <w:r w:rsidR="004A4B65" w:rsidRPr="00286A88">
        <w:rPr>
          <w:rFonts w:ascii="Times New Roman" w:hAnsi="Times New Roman" w:cs="Times New Roman"/>
          <w:sz w:val="24"/>
          <w:szCs w:val="24"/>
        </w:rPr>
        <w:t>, age</w:t>
      </w:r>
      <w:r w:rsidR="00D0421C">
        <w:rPr>
          <w:rFonts w:ascii="Times New Roman" w:hAnsi="Times New Roman" w:cs="Times New Roman"/>
          <w:sz w:val="24"/>
          <w:szCs w:val="24"/>
        </w:rPr>
        <w:t xml:space="preserve"> (20-29, 30-39, 40-49, 50-59, 60-69)</w:t>
      </w:r>
      <w:r w:rsidR="004A4B65" w:rsidRPr="00286A88">
        <w:rPr>
          <w:rFonts w:ascii="Times New Roman" w:hAnsi="Times New Roman" w:cs="Times New Roman"/>
          <w:sz w:val="24"/>
          <w:szCs w:val="24"/>
        </w:rPr>
        <w:t xml:space="preserve">, race/ethnicity and </w:t>
      </w:r>
      <w:r w:rsidR="00D0421C">
        <w:rPr>
          <w:rFonts w:ascii="Times New Roman" w:hAnsi="Times New Roman" w:cs="Times New Roman"/>
          <w:sz w:val="24"/>
          <w:szCs w:val="24"/>
        </w:rPr>
        <w:t>b</w:t>
      </w:r>
      <w:r w:rsidR="004A4B65" w:rsidRPr="00286A88">
        <w:rPr>
          <w:rFonts w:ascii="Times New Roman" w:hAnsi="Times New Roman" w:cs="Times New Roman"/>
          <w:sz w:val="24"/>
          <w:szCs w:val="24"/>
        </w:rPr>
        <w:t xml:space="preserve">ody </w:t>
      </w:r>
      <w:r w:rsidR="00D0421C">
        <w:rPr>
          <w:rFonts w:ascii="Times New Roman" w:hAnsi="Times New Roman" w:cs="Times New Roman"/>
          <w:sz w:val="24"/>
          <w:szCs w:val="24"/>
        </w:rPr>
        <w:t>m</w:t>
      </w:r>
      <w:r w:rsidR="004A4B65" w:rsidRPr="00286A88">
        <w:rPr>
          <w:rFonts w:ascii="Times New Roman" w:hAnsi="Times New Roman" w:cs="Times New Roman"/>
          <w:sz w:val="24"/>
          <w:szCs w:val="24"/>
        </w:rPr>
        <w:t xml:space="preserve">ass </w:t>
      </w:r>
      <w:r w:rsidR="00D0421C">
        <w:rPr>
          <w:rFonts w:ascii="Times New Roman" w:hAnsi="Times New Roman" w:cs="Times New Roman"/>
          <w:sz w:val="24"/>
          <w:szCs w:val="24"/>
        </w:rPr>
        <w:t>i</w:t>
      </w:r>
      <w:r w:rsidR="004A4B65" w:rsidRPr="00286A88">
        <w:rPr>
          <w:rFonts w:ascii="Times New Roman" w:hAnsi="Times New Roman" w:cs="Times New Roman"/>
          <w:sz w:val="24"/>
          <w:szCs w:val="24"/>
        </w:rPr>
        <w:t xml:space="preserve">ndex (BMI). </w:t>
      </w:r>
      <w:r w:rsidR="000208CE">
        <w:rPr>
          <w:rFonts w:ascii="Times New Roman" w:hAnsi="Times New Roman" w:cs="Times New Roman"/>
          <w:i/>
          <w:sz w:val="24"/>
          <w:szCs w:val="24"/>
        </w:rPr>
        <w:t xml:space="preserve"> </w:t>
      </w:r>
      <w:r w:rsidR="00D0421C" w:rsidRPr="00286A88">
        <w:rPr>
          <w:rFonts w:ascii="Times New Roman" w:hAnsi="Times New Roman" w:cs="Times New Roman"/>
          <w:sz w:val="24"/>
          <w:szCs w:val="24"/>
        </w:rPr>
        <w:t xml:space="preserve">NHANES </w:t>
      </w:r>
      <w:r w:rsidR="00D0421C">
        <w:rPr>
          <w:rFonts w:ascii="Times New Roman" w:hAnsi="Times New Roman" w:cs="Times New Roman"/>
          <w:sz w:val="24"/>
          <w:szCs w:val="24"/>
        </w:rPr>
        <w:t xml:space="preserve">only asked </w:t>
      </w:r>
      <w:r w:rsidR="00D0421C" w:rsidRPr="00286A88">
        <w:rPr>
          <w:rFonts w:ascii="Times New Roman" w:hAnsi="Times New Roman" w:cs="Times New Roman"/>
          <w:sz w:val="24"/>
          <w:szCs w:val="24"/>
        </w:rPr>
        <w:t xml:space="preserve">questions on number of sex partners in the past year to the population under </w:t>
      </w:r>
      <w:r w:rsidR="00D0421C">
        <w:rPr>
          <w:rFonts w:ascii="Times New Roman" w:hAnsi="Times New Roman" w:cs="Times New Roman"/>
          <w:sz w:val="24"/>
          <w:szCs w:val="24"/>
        </w:rPr>
        <w:t xml:space="preserve">age </w:t>
      </w:r>
      <w:r w:rsidR="00D0421C" w:rsidRPr="00286A88">
        <w:rPr>
          <w:rFonts w:ascii="Times New Roman" w:hAnsi="Times New Roman" w:cs="Times New Roman"/>
          <w:sz w:val="24"/>
          <w:szCs w:val="24"/>
        </w:rPr>
        <w:t xml:space="preserve">59 </w:t>
      </w:r>
      <w:r w:rsidR="00D0421C" w:rsidRPr="00286A88">
        <w:rPr>
          <w:rFonts w:ascii="Times New Roman" w:hAnsi="Times New Roman" w:cs="Times New Roman"/>
          <w:sz w:val="24"/>
          <w:szCs w:val="24"/>
        </w:rPr>
        <w:fldChar w:fldCharType="begin"/>
      </w:r>
      <w:r w:rsidR="00D0421C" w:rsidRPr="00286A88">
        <w:rPr>
          <w:rFonts w:ascii="Times New Roman" w:hAnsi="Times New Roman" w:cs="Times New Roman"/>
          <w:sz w:val="24"/>
          <w:szCs w:val="24"/>
        </w:rPr>
        <w:instrText xml:space="preserve"> ADDIN EN.CITE &lt;EndNote&gt;&lt;Cite&gt;&lt;Author&gt;NHCS&lt;/Author&gt;&lt;Year&gt;2015&lt;/Year&gt;&lt;RecNum&gt;44&lt;/RecNum&gt;&lt;DisplayText&gt;(6)&lt;/DisplayText&gt;&lt;record&gt;&lt;rec-number&gt;44&lt;/rec-number&gt;&lt;foreign-keys&gt;&lt;key app="EN" db-id="zftxvsz21rrdenexaxnv9atmrd5va00zz0a5" timestamp="1629760815"&gt;44&lt;/key&gt;&lt;/foreign-keys&gt;&lt;ref-type name="Report"&gt;27&lt;/ref-type&gt;&lt;contributors&gt;&lt;authors&gt;&lt;author&gt;NHCS&lt;/author&gt;&lt;/authors&gt;&lt;/contributors&gt;&lt;titles&gt;&lt;title&gt;2013-2014 Data Documentation, Codebook, and Frequencies&lt;/title&gt;&lt;secondary-title&gt;National Health and Nutrition Examination Survey. Data file: SXQ_H.xpt &lt;/secondary-title&gt;&lt;/titles&gt;&lt;dates&gt;&lt;year&gt;2015&lt;/year&gt;&lt;/dates&gt;&lt;urls&gt;&lt;related-urls&gt;&lt;url&gt;https://wwwn.cdc.gov/Nchs/Nhanes/2013-2014/SXQ_H.htm#SXD510&lt;/url&gt;&lt;/related-urls&gt;&lt;/urls&gt;&lt;/record&gt;&lt;/Cite&gt;&lt;/EndNote&gt;</w:instrText>
      </w:r>
      <w:r w:rsidR="00D0421C" w:rsidRPr="00286A88">
        <w:rPr>
          <w:rFonts w:ascii="Times New Roman" w:hAnsi="Times New Roman" w:cs="Times New Roman"/>
          <w:sz w:val="24"/>
          <w:szCs w:val="24"/>
        </w:rPr>
        <w:fldChar w:fldCharType="separate"/>
      </w:r>
      <w:r w:rsidR="00D0421C" w:rsidRPr="00286A88">
        <w:rPr>
          <w:rFonts w:ascii="Times New Roman" w:hAnsi="Times New Roman" w:cs="Times New Roman"/>
          <w:noProof/>
          <w:sz w:val="24"/>
          <w:szCs w:val="24"/>
        </w:rPr>
        <w:t>(6)</w:t>
      </w:r>
      <w:r w:rsidR="00D0421C" w:rsidRPr="00286A88">
        <w:rPr>
          <w:rFonts w:ascii="Times New Roman" w:hAnsi="Times New Roman" w:cs="Times New Roman"/>
          <w:sz w:val="24"/>
          <w:szCs w:val="24"/>
        </w:rPr>
        <w:fldChar w:fldCharType="end"/>
      </w:r>
      <w:r w:rsidR="00D0421C" w:rsidRPr="00286A88">
        <w:rPr>
          <w:rFonts w:ascii="Times New Roman" w:hAnsi="Times New Roman" w:cs="Times New Roman"/>
          <w:sz w:val="24"/>
          <w:szCs w:val="24"/>
        </w:rPr>
        <w:t xml:space="preserve">. Thus, we restricted </w:t>
      </w:r>
      <w:r w:rsidR="00D0421C">
        <w:rPr>
          <w:rFonts w:ascii="Times New Roman" w:hAnsi="Times New Roman" w:cs="Times New Roman"/>
          <w:sz w:val="24"/>
          <w:szCs w:val="24"/>
        </w:rPr>
        <w:t>the NYC HANES</w:t>
      </w:r>
      <w:r w:rsidR="00D0421C" w:rsidRPr="00286A88">
        <w:rPr>
          <w:rFonts w:ascii="Times New Roman" w:hAnsi="Times New Roman" w:cs="Times New Roman"/>
          <w:sz w:val="24"/>
          <w:szCs w:val="24"/>
        </w:rPr>
        <w:t xml:space="preserve"> sample to participants aged 20 to 59,</w:t>
      </w:r>
      <w:r w:rsidR="00D0421C">
        <w:rPr>
          <w:rFonts w:ascii="Times New Roman" w:hAnsi="Times New Roman" w:cs="Times New Roman"/>
          <w:sz w:val="24"/>
          <w:szCs w:val="24"/>
        </w:rPr>
        <w:t xml:space="preserve"> for most analyses, but</w:t>
      </w:r>
      <w:r w:rsidR="00D0421C" w:rsidRPr="00286A88">
        <w:rPr>
          <w:rFonts w:ascii="Times New Roman" w:hAnsi="Times New Roman" w:cs="Times New Roman"/>
          <w:sz w:val="24"/>
          <w:szCs w:val="24"/>
        </w:rPr>
        <w:t xml:space="preserve"> included participants up to 69 in NYC for the age stratified </w:t>
      </w:r>
      <w:r w:rsidR="00D0421C">
        <w:rPr>
          <w:rFonts w:ascii="Times New Roman" w:hAnsi="Times New Roman" w:cs="Times New Roman"/>
          <w:sz w:val="24"/>
          <w:szCs w:val="24"/>
        </w:rPr>
        <w:t>measure</w:t>
      </w:r>
      <w:r w:rsidR="00D0421C" w:rsidRPr="00286A88">
        <w:rPr>
          <w:rFonts w:ascii="Times New Roman" w:hAnsi="Times New Roman" w:cs="Times New Roman"/>
          <w:sz w:val="24"/>
          <w:szCs w:val="24"/>
        </w:rPr>
        <w:t>s</w:t>
      </w:r>
      <w:r w:rsidR="00D0421C">
        <w:rPr>
          <w:rFonts w:ascii="Times New Roman" w:hAnsi="Times New Roman" w:cs="Times New Roman"/>
          <w:sz w:val="24"/>
          <w:szCs w:val="24"/>
        </w:rPr>
        <w:t xml:space="preserve">.  </w:t>
      </w:r>
      <w:r w:rsidRPr="00286A88">
        <w:rPr>
          <w:rFonts w:ascii="Times New Roman" w:hAnsi="Times New Roman" w:cs="Times New Roman"/>
          <w:sz w:val="24"/>
          <w:szCs w:val="24"/>
        </w:rPr>
        <w:t xml:space="preserve">We accounted for complex survey design and nonresponse in the NYC HANES dataset </w:t>
      </w:r>
      <w:r w:rsidR="00D0421C">
        <w:rPr>
          <w:rFonts w:ascii="Times New Roman" w:hAnsi="Times New Roman" w:cs="Times New Roman"/>
          <w:sz w:val="24"/>
          <w:szCs w:val="24"/>
        </w:rPr>
        <w:t>us</w:t>
      </w:r>
      <w:r w:rsidRPr="00286A88">
        <w:rPr>
          <w:rFonts w:ascii="Times New Roman" w:hAnsi="Times New Roman" w:cs="Times New Roman"/>
          <w:sz w:val="24"/>
          <w:szCs w:val="24"/>
        </w:rPr>
        <w:t xml:space="preserve">ing the </w:t>
      </w:r>
      <w:r w:rsidRPr="00D4063A">
        <w:rPr>
          <w:rFonts w:ascii="Times New Roman" w:hAnsi="Times New Roman" w:cs="Times New Roman"/>
          <w:sz w:val="24"/>
          <w:szCs w:val="24"/>
        </w:rPr>
        <w:t>ACASI weight</w:t>
      </w:r>
      <w:r w:rsidR="00D4063A">
        <w:rPr>
          <w:rFonts w:ascii="Times New Roman" w:hAnsi="Times New Roman" w:cs="Times New Roman"/>
          <w:sz w:val="24"/>
          <w:szCs w:val="24"/>
        </w:rPr>
        <w:t xml:space="preserve"> </w:t>
      </w:r>
      <w:r w:rsidR="00D4063A" w:rsidRPr="00D4063A">
        <w:rPr>
          <w:rFonts w:ascii="Times New Roman" w:hAnsi="Times New Roman" w:cs="Times New Roman"/>
          <w:sz w:val="24"/>
          <w:szCs w:val="24"/>
        </w:rPr>
        <w:fldChar w:fldCharType="begin"/>
      </w:r>
      <w:r w:rsidR="00D4063A" w:rsidRPr="00D4063A">
        <w:rPr>
          <w:rFonts w:ascii="Times New Roman" w:hAnsi="Times New Roman" w:cs="Times New Roman"/>
          <w:sz w:val="24"/>
          <w:szCs w:val="24"/>
        </w:rPr>
        <w:instrText xml:space="preserve"> ADDIN EN.CITE &lt;EndNote&gt;&lt;Cite&gt;&lt;Author&gt;NYC Health Department&lt;/Author&gt;&lt;Year&gt;2021&lt;/Year&gt;&lt;RecNum&gt;55&lt;/RecNum&gt;&lt;DisplayText&gt;(7)&lt;/DisplayText&gt;&lt;record&gt;&lt;rec-number&gt;55&lt;/rec-number&gt;&lt;foreign-keys&gt;&lt;key app="EN" db-id="zftxvsz21rrdenexaxnv9atmrd5va00zz0a5" timestamp="1633027475"&gt;55&lt;/key&gt;&lt;/foreign-keys&gt;&lt;ref-type name="Web Page"&gt;12&lt;/ref-type&gt;&lt;contributors&gt;&lt;authors&gt;&lt;author&gt;NYC Health Department, &lt;/author&gt;&lt;author&gt;CUNY School of Public Health,&lt;/author&gt;&lt;/authors&gt;&lt;/contributors&gt;&lt;titles&gt;&lt;title&gt;NYC HANES 2013-14 Analytic Guidelines&lt;/title&gt;&lt;/titles&gt;&lt;dates&gt;&lt;year&gt;2021&lt;/year&gt;&lt;/dates&gt;&lt;urls&gt;&lt;related-urls&gt;&lt;url&gt;http://nychanes.org/wp-content/uploads/sites/6/2015/11/ANALYTIC-GUIDELINES-2016_V2.pdf&lt;/url&gt;&lt;/related-urls&gt;&lt;/urls&gt;&lt;/record&gt;&lt;/Cite&gt;&lt;/EndNote&gt;</w:instrText>
      </w:r>
      <w:r w:rsidR="00D4063A" w:rsidRPr="00741FAF">
        <w:rPr>
          <w:rFonts w:ascii="Times New Roman" w:hAnsi="Times New Roman" w:cs="Times New Roman"/>
          <w:sz w:val="24"/>
          <w:szCs w:val="24"/>
        </w:rPr>
        <w:fldChar w:fldCharType="separate"/>
      </w:r>
      <w:r w:rsidR="00D4063A" w:rsidRPr="00D4063A">
        <w:rPr>
          <w:rFonts w:ascii="Times New Roman" w:hAnsi="Times New Roman" w:cs="Times New Roman"/>
          <w:noProof/>
          <w:sz w:val="24"/>
          <w:szCs w:val="24"/>
        </w:rPr>
        <w:t>(7)</w:t>
      </w:r>
      <w:r w:rsidR="00D4063A" w:rsidRPr="00D4063A">
        <w:rPr>
          <w:rFonts w:ascii="Times New Roman" w:hAnsi="Times New Roman" w:cs="Times New Roman"/>
          <w:sz w:val="24"/>
          <w:szCs w:val="24"/>
        </w:rPr>
        <w:fldChar w:fldCharType="end"/>
      </w:r>
      <w:r w:rsidR="004035B2" w:rsidRPr="00D4063A">
        <w:rPr>
          <w:rFonts w:ascii="Times New Roman" w:hAnsi="Times New Roman" w:cs="Times New Roman"/>
          <w:sz w:val="24"/>
          <w:szCs w:val="24"/>
        </w:rPr>
        <w:t xml:space="preserve"> and for NHANES </w:t>
      </w:r>
      <w:r w:rsidR="0021295E" w:rsidRPr="00D4063A">
        <w:rPr>
          <w:rFonts w:ascii="Times New Roman" w:hAnsi="Times New Roman" w:cs="Times New Roman"/>
          <w:sz w:val="24"/>
          <w:szCs w:val="24"/>
        </w:rPr>
        <w:t>the Mobile Examination Center exam weight used to combine multiple survey cycles</w:t>
      </w:r>
      <w:r w:rsidR="00D4063A" w:rsidRPr="00D4063A">
        <w:rPr>
          <w:rFonts w:ascii="Times New Roman" w:hAnsi="Times New Roman" w:cs="Times New Roman"/>
          <w:sz w:val="24"/>
          <w:szCs w:val="24"/>
        </w:rPr>
        <w:fldChar w:fldCharType="begin"/>
      </w:r>
      <w:r w:rsidR="00D4063A" w:rsidRPr="00D4063A">
        <w:rPr>
          <w:rFonts w:ascii="Times New Roman" w:hAnsi="Times New Roman" w:cs="Times New Roman"/>
          <w:sz w:val="24"/>
          <w:szCs w:val="24"/>
        </w:rPr>
        <w:instrText xml:space="preserve"> ADDIN EN.CITE &lt;EndNote&gt;&lt;Cite&gt;&lt;Author&gt;CDC/NCHS&lt;/Author&gt;&lt;Year&gt;n.d.&lt;/Year&gt;&lt;RecNum&gt;54&lt;/RecNum&gt;&lt;DisplayText&gt;(8)&lt;/DisplayText&gt;&lt;record&gt;&lt;rec-number&gt;54&lt;/rec-number&gt;&lt;foreign-keys&gt;&lt;key app="EN" db-id="zftxvsz21rrdenexaxnv9atmrd5va00zz0a5" timestamp="1633027223"&gt;54&lt;/key&gt;&lt;/foreign-keys&gt;&lt;ref-type name="Web Page"&gt;12&lt;/ref-type&gt;&lt;contributors&gt;&lt;authors&gt;&lt;author&gt;CDC/NCHS&lt;/author&gt;&lt;/authors&gt;&lt;/contributors&gt;&lt;titles&gt;&lt;title&gt;NHANES Tutorials - Module 3 - Weighting &lt;/title&gt;&lt;/titles&gt;&lt;dates&gt;&lt;year&gt;n.d.&lt;/year&gt;&lt;/dates&gt;&lt;urls&gt;&lt;related-urls&gt;&lt;url&gt;https://wwwn.cdc.gov/nchs/nhanes/tutorials/Module3.aspx&lt;/url&gt;&lt;/related-urls&gt;&lt;/urls&gt;&lt;/record&gt;&lt;/Cite&gt;&lt;/EndNote&gt;</w:instrText>
      </w:r>
      <w:r w:rsidR="00D4063A" w:rsidRPr="00741FAF">
        <w:rPr>
          <w:rFonts w:ascii="Times New Roman" w:hAnsi="Times New Roman" w:cs="Times New Roman"/>
          <w:sz w:val="24"/>
          <w:szCs w:val="24"/>
        </w:rPr>
        <w:fldChar w:fldCharType="separate"/>
      </w:r>
      <w:r w:rsidR="00D4063A" w:rsidRPr="00D4063A">
        <w:rPr>
          <w:rFonts w:ascii="Times New Roman" w:hAnsi="Times New Roman" w:cs="Times New Roman"/>
          <w:noProof/>
          <w:sz w:val="24"/>
          <w:szCs w:val="24"/>
        </w:rPr>
        <w:t>(8)</w:t>
      </w:r>
      <w:r w:rsidR="00D4063A" w:rsidRPr="00D4063A">
        <w:rPr>
          <w:rFonts w:ascii="Times New Roman" w:hAnsi="Times New Roman" w:cs="Times New Roman"/>
          <w:sz w:val="24"/>
          <w:szCs w:val="24"/>
        </w:rPr>
        <w:fldChar w:fldCharType="end"/>
      </w:r>
      <w:r w:rsidRPr="00D4063A">
        <w:rPr>
          <w:rFonts w:ascii="Times New Roman" w:hAnsi="Times New Roman" w:cs="Times New Roman"/>
          <w:sz w:val="24"/>
          <w:szCs w:val="24"/>
        </w:rPr>
        <w:t xml:space="preserve">. </w:t>
      </w:r>
      <w:r w:rsidR="00EA0B66" w:rsidRPr="00D4063A">
        <w:rPr>
          <w:rFonts w:ascii="Times New Roman" w:hAnsi="Times New Roman" w:cs="Times New Roman"/>
          <w:sz w:val="24"/>
          <w:szCs w:val="24"/>
        </w:rPr>
        <w:t xml:space="preserve">All </w:t>
      </w:r>
      <w:r w:rsidRPr="00D4063A">
        <w:rPr>
          <w:rFonts w:ascii="Times New Roman" w:hAnsi="Times New Roman" w:cs="Times New Roman"/>
          <w:sz w:val="24"/>
          <w:szCs w:val="24"/>
        </w:rPr>
        <w:t xml:space="preserve">measures were age standardized to the </w:t>
      </w:r>
      <w:r w:rsidR="00EA0B66" w:rsidRPr="00D4063A">
        <w:rPr>
          <w:rFonts w:ascii="Times New Roman" w:hAnsi="Times New Roman" w:cs="Times New Roman"/>
          <w:sz w:val="24"/>
          <w:szCs w:val="24"/>
        </w:rPr>
        <w:t>2010 US Census population</w:t>
      </w:r>
      <w:r w:rsidR="000415A0" w:rsidRPr="00741FAF">
        <w:rPr>
          <w:rFonts w:ascii="Times New Roman" w:hAnsi="Times New Roman" w:cs="Times New Roman"/>
          <w:sz w:val="24"/>
          <w:szCs w:val="24"/>
        </w:rPr>
        <w:t xml:space="preserve"> </w:t>
      </w:r>
      <w:r w:rsidR="00D4063A" w:rsidRPr="00741FAF">
        <w:rPr>
          <w:rFonts w:ascii="Times New Roman" w:hAnsi="Times New Roman" w:cs="Times New Roman"/>
          <w:sz w:val="24"/>
          <w:szCs w:val="24"/>
        </w:rPr>
        <w:fldChar w:fldCharType="begin"/>
      </w:r>
      <w:r w:rsidR="00D4063A" w:rsidRPr="00741FAF">
        <w:rPr>
          <w:rFonts w:ascii="Times New Roman" w:hAnsi="Times New Roman" w:cs="Times New Roman"/>
          <w:sz w:val="24"/>
          <w:szCs w:val="24"/>
        </w:rPr>
        <w:instrText xml:space="preserve"> ADDIN EN.CITE &lt;EndNote&gt;&lt;Cite&gt;&lt;Author&gt;U. S. Census Bureau&lt;/Author&gt;&lt;Year&gt;2011&lt;/Year&gt;&lt;RecNum&gt;49&lt;/RecNum&gt;&lt;DisplayText&gt;(9)&lt;/DisplayText&gt;&lt;record&gt;&lt;rec-number&gt;49&lt;/rec-number&gt;&lt;foreign-keys&gt;&lt;key app="EN" db-id="zftxvsz21rrdenexaxnv9atmrd5va00zz0a5" timestamp="1632701027"&gt;49&lt;/key&gt;&lt;/foreign-keys&gt;&lt;ref-type name="Report"&gt;27&lt;/ref-type&gt;&lt;contributors&gt;&lt;authors&gt;&lt;author&gt;U. S. Census Bureau,&lt;/author&gt;&lt;/authors&gt;&lt;/contributors&gt;&lt;titles&gt;&lt;title&gt;Age and Sex Composition: 2010&lt;/title&gt;&lt;/titles&gt;&lt;dates&gt;&lt;year&gt;2011&lt;/year&gt;&lt;/dates&gt;&lt;urls&gt;&lt;related-urls&gt;&lt;url&gt;https://www.census.gov/prod/cen2010/briefs/c2010br-03.pdf&lt;/url&gt;&lt;/related-urls&gt;&lt;/urls&gt;&lt;/record&gt;&lt;/Cite&gt;&lt;/EndNote&gt;</w:instrText>
      </w:r>
      <w:r w:rsidR="00D4063A" w:rsidRPr="00741FAF">
        <w:rPr>
          <w:rFonts w:ascii="Times New Roman" w:hAnsi="Times New Roman" w:cs="Times New Roman"/>
          <w:sz w:val="24"/>
          <w:szCs w:val="24"/>
        </w:rPr>
        <w:fldChar w:fldCharType="separate"/>
      </w:r>
      <w:r w:rsidR="00D4063A" w:rsidRPr="00741FAF">
        <w:rPr>
          <w:rFonts w:ascii="Times New Roman" w:hAnsi="Times New Roman" w:cs="Times New Roman"/>
          <w:noProof/>
          <w:sz w:val="24"/>
          <w:szCs w:val="24"/>
        </w:rPr>
        <w:t>(9)</w:t>
      </w:r>
      <w:r w:rsidR="00D4063A" w:rsidRPr="00741FAF">
        <w:rPr>
          <w:rFonts w:ascii="Times New Roman" w:hAnsi="Times New Roman" w:cs="Times New Roman"/>
          <w:sz w:val="24"/>
          <w:szCs w:val="24"/>
        </w:rPr>
        <w:fldChar w:fldCharType="end"/>
      </w:r>
      <w:r w:rsidR="00EA0B66" w:rsidRPr="00D4063A">
        <w:rPr>
          <w:rFonts w:ascii="Times New Roman" w:hAnsi="Times New Roman" w:cs="Times New Roman"/>
          <w:sz w:val="24"/>
          <w:szCs w:val="24"/>
        </w:rPr>
        <w:t xml:space="preserve">. </w:t>
      </w:r>
      <w:r w:rsidR="000929E5" w:rsidRPr="00D4063A">
        <w:rPr>
          <w:rFonts w:ascii="Times New Roman" w:hAnsi="Times New Roman" w:cs="Times New Roman"/>
          <w:sz w:val="24"/>
          <w:szCs w:val="24"/>
        </w:rPr>
        <w:t>All analysis was conducted using Stata version 15</w:t>
      </w:r>
      <w:r w:rsidR="004A4B65" w:rsidRPr="00D4063A">
        <w:rPr>
          <w:rFonts w:ascii="Times New Roman" w:hAnsi="Times New Roman" w:cs="Times New Roman"/>
          <w:sz w:val="24"/>
          <w:szCs w:val="24"/>
        </w:rPr>
        <w:t xml:space="preserve"> </w:t>
      </w:r>
      <w:r w:rsidR="004A4B65" w:rsidRPr="00D4063A">
        <w:rPr>
          <w:rFonts w:ascii="Times New Roman" w:hAnsi="Times New Roman" w:cs="Times New Roman"/>
          <w:sz w:val="24"/>
          <w:szCs w:val="24"/>
        </w:rPr>
        <w:fldChar w:fldCharType="begin"/>
      </w:r>
      <w:r w:rsidR="00D4063A" w:rsidRPr="00D4063A">
        <w:rPr>
          <w:rFonts w:ascii="Times New Roman" w:hAnsi="Times New Roman" w:cs="Times New Roman"/>
          <w:sz w:val="24"/>
          <w:szCs w:val="24"/>
        </w:rPr>
        <w:instrText xml:space="preserve"> ADDIN EN.CITE &lt;EndNote&gt;&lt;Cite&gt;&lt;Author&gt;StataCorp&lt;/Author&gt;&lt;Year&gt;2017&lt;/Year&gt;&lt;RecNum&gt;45&lt;/RecNum&gt;&lt;DisplayText&gt;(10)&lt;/DisplayText&gt;&lt;record&gt;&lt;rec-number&gt;45&lt;/rec-number&gt;&lt;foreign-keys&gt;&lt;key app="EN" db-id="zftxvsz21rrdenexaxnv9atmrd5va00zz0a5" timestamp="1629761431"&gt;45&lt;/key&gt;&lt;/foreign-keys&gt;&lt;ref-type name="Generic"&gt;13&lt;/ref-type&gt;&lt;contributors&gt;&lt;authors&gt;&lt;author&gt;StataCorp&lt;/author&gt;&lt;/authors&gt;&lt;/contributors&gt;&lt;titles&gt;&lt;title&gt;Stata Statistical Software: Release 15&lt;/title&gt;&lt;/titles&gt;&lt;dates&gt;&lt;year&gt;2017&lt;/year&gt;&lt;/dates&gt;&lt;pub-location&gt;College Station, TX&lt;/pub-location&gt;&lt;publisher&gt;StataCorp LLC&lt;/publisher&gt;&lt;urls&gt;&lt;/urls&gt;&lt;/record&gt;&lt;/Cite&gt;&lt;/EndNote&gt;</w:instrText>
      </w:r>
      <w:r w:rsidR="004A4B65" w:rsidRPr="00741FAF">
        <w:rPr>
          <w:rFonts w:ascii="Times New Roman" w:hAnsi="Times New Roman" w:cs="Times New Roman"/>
          <w:sz w:val="24"/>
          <w:szCs w:val="24"/>
        </w:rPr>
        <w:fldChar w:fldCharType="separate"/>
      </w:r>
      <w:r w:rsidR="00D4063A" w:rsidRPr="00D4063A">
        <w:rPr>
          <w:rFonts w:ascii="Times New Roman" w:hAnsi="Times New Roman" w:cs="Times New Roman"/>
          <w:noProof/>
          <w:sz w:val="24"/>
          <w:szCs w:val="24"/>
        </w:rPr>
        <w:t>(10)</w:t>
      </w:r>
      <w:r w:rsidR="004A4B65" w:rsidRPr="00D4063A">
        <w:rPr>
          <w:rFonts w:ascii="Times New Roman" w:hAnsi="Times New Roman" w:cs="Times New Roman"/>
          <w:sz w:val="24"/>
          <w:szCs w:val="24"/>
        </w:rPr>
        <w:fldChar w:fldCharType="end"/>
      </w:r>
      <w:r w:rsidR="000929E5" w:rsidRPr="00D4063A">
        <w:rPr>
          <w:rFonts w:ascii="Times New Roman" w:hAnsi="Times New Roman" w:cs="Times New Roman"/>
          <w:sz w:val="24"/>
          <w:szCs w:val="24"/>
        </w:rPr>
        <w:t>.</w:t>
      </w:r>
      <w:r w:rsidR="00D0421C" w:rsidRPr="00D4063A">
        <w:rPr>
          <w:rFonts w:ascii="Times New Roman" w:hAnsi="Times New Roman" w:cs="Times New Roman"/>
          <w:sz w:val="24"/>
          <w:szCs w:val="24"/>
        </w:rPr>
        <w:t xml:space="preserve">  </w:t>
      </w:r>
      <w:r w:rsidR="000208CE" w:rsidRPr="00D4063A">
        <w:rPr>
          <w:rFonts w:ascii="Times New Roman" w:hAnsi="Times New Roman" w:cs="Times New Roman"/>
          <w:sz w:val="24"/>
          <w:szCs w:val="24"/>
        </w:rPr>
        <w:t>The final analytic sample of NYC HANES was 1,393 and for NHANES 7,697 participants.</w:t>
      </w:r>
      <w:r w:rsidR="00D0421C" w:rsidRPr="00D4063A">
        <w:rPr>
          <w:rFonts w:ascii="Times New Roman" w:hAnsi="Times New Roman" w:cs="Times New Roman"/>
          <w:sz w:val="24"/>
          <w:szCs w:val="24"/>
        </w:rPr>
        <w:t xml:space="preserve">  We present</w:t>
      </w:r>
      <w:r w:rsidR="00D0421C">
        <w:rPr>
          <w:rFonts w:ascii="Times New Roman" w:hAnsi="Times New Roman" w:cs="Times New Roman"/>
          <w:sz w:val="24"/>
          <w:szCs w:val="24"/>
        </w:rPr>
        <w:t xml:space="preserve"> lifetime prevalence and prevalence of numbers of sex partners in the past year with 95% confidence intervals by type of sex act </w:t>
      </w:r>
      <w:r w:rsidR="003B5B6C">
        <w:rPr>
          <w:rFonts w:ascii="Times New Roman" w:hAnsi="Times New Roman" w:cs="Times New Roman"/>
          <w:sz w:val="24"/>
          <w:szCs w:val="24"/>
        </w:rPr>
        <w:t xml:space="preserve">and demographic characteristic </w:t>
      </w:r>
      <w:r w:rsidR="00D0421C">
        <w:rPr>
          <w:rFonts w:ascii="Times New Roman" w:hAnsi="Times New Roman" w:cs="Times New Roman"/>
          <w:sz w:val="24"/>
          <w:szCs w:val="24"/>
        </w:rPr>
        <w:t>comparing NYC to national reports</w:t>
      </w:r>
      <w:r w:rsidR="00AE535E">
        <w:rPr>
          <w:rFonts w:ascii="Times New Roman" w:hAnsi="Times New Roman" w:cs="Times New Roman"/>
          <w:sz w:val="24"/>
          <w:szCs w:val="24"/>
        </w:rPr>
        <w:t>.</w:t>
      </w:r>
    </w:p>
    <w:p w14:paraId="697168EB" w14:textId="77777777" w:rsidR="000208CE" w:rsidRDefault="000208CE" w:rsidP="000929E5">
      <w:pPr>
        <w:spacing w:after="0" w:line="480" w:lineRule="auto"/>
        <w:rPr>
          <w:rFonts w:ascii="Times New Roman" w:hAnsi="Times New Roman" w:cs="Times New Roman"/>
          <w:sz w:val="24"/>
          <w:szCs w:val="24"/>
        </w:rPr>
      </w:pPr>
    </w:p>
    <w:p w14:paraId="1F9927F9" w14:textId="6FF2709B" w:rsidR="000929E5" w:rsidRDefault="000929E5" w:rsidP="000929E5">
      <w:pPr>
        <w:rPr>
          <w:rFonts w:ascii="Times New Roman" w:hAnsi="Times New Roman" w:cs="Times New Roman"/>
          <w:b/>
          <w:sz w:val="24"/>
          <w:szCs w:val="24"/>
        </w:rPr>
      </w:pPr>
      <w:r w:rsidRPr="00286A88">
        <w:rPr>
          <w:rFonts w:ascii="Times New Roman" w:hAnsi="Times New Roman" w:cs="Times New Roman"/>
          <w:b/>
          <w:sz w:val="24"/>
          <w:szCs w:val="24"/>
        </w:rPr>
        <w:t>Results</w:t>
      </w:r>
    </w:p>
    <w:p w14:paraId="4F6297E7" w14:textId="38E45351" w:rsidR="003D6070" w:rsidRDefault="004B2AE2" w:rsidP="000F4240">
      <w:pPr>
        <w:spacing w:line="480" w:lineRule="auto"/>
        <w:ind w:firstLine="720"/>
        <w:rPr>
          <w:rFonts w:ascii="Times New Roman" w:hAnsi="Times New Roman" w:cs="Times New Roman"/>
          <w:sz w:val="24"/>
          <w:szCs w:val="24"/>
        </w:rPr>
      </w:pPr>
      <w:r>
        <w:rPr>
          <w:rFonts w:ascii="Times New Roman" w:hAnsi="Times New Roman" w:cs="Times New Roman"/>
          <w:sz w:val="24"/>
          <w:szCs w:val="24"/>
        </w:rPr>
        <w:t>Table 1 shows the</w:t>
      </w:r>
      <w:r w:rsidR="005802F9">
        <w:rPr>
          <w:rFonts w:ascii="Times New Roman" w:hAnsi="Times New Roman" w:cs="Times New Roman"/>
          <w:sz w:val="24"/>
          <w:szCs w:val="24"/>
        </w:rPr>
        <w:t xml:space="preserve"> sample size and weighted</w:t>
      </w:r>
      <w:r>
        <w:rPr>
          <w:rFonts w:ascii="Times New Roman" w:hAnsi="Times New Roman" w:cs="Times New Roman"/>
          <w:sz w:val="24"/>
          <w:szCs w:val="24"/>
        </w:rPr>
        <w:t xml:space="preserve"> characteristics </w:t>
      </w:r>
      <w:commentRangeStart w:id="1"/>
      <w:r>
        <w:rPr>
          <w:rFonts w:ascii="Times New Roman" w:hAnsi="Times New Roman" w:cs="Times New Roman"/>
          <w:sz w:val="24"/>
          <w:szCs w:val="24"/>
        </w:rPr>
        <w:t xml:space="preserve">of the participants of NYC HANES and NHANES. </w:t>
      </w:r>
      <w:commentRangeEnd w:id="1"/>
      <w:r w:rsidR="000835D7">
        <w:rPr>
          <w:rStyle w:val="CommentReference"/>
        </w:rPr>
        <w:commentReference w:id="1"/>
      </w:r>
      <w:r w:rsidR="00DD4E01">
        <w:rPr>
          <w:rFonts w:ascii="Times New Roman" w:hAnsi="Times New Roman" w:cs="Times New Roman"/>
          <w:sz w:val="24"/>
          <w:szCs w:val="24"/>
        </w:rPr>
        <w:t xml:space="preserve">In both </w:t>
      </w:r>
      <w:ins w:id="3" w:author="Thorpe, Lorna" w:date="2021-09-30T18:30:00Z">
        <w:r w:rsidR="000835D7">
          <w:rPr>
            <w:rFonts w:ascii="Times New Roman" w:hAnsi="Times New Roman" w:cs="Times New Roman"/>
            <w:sz w:val="24"/>
            <w:szCs w:val="24"/>
          </w:rPr>
          <w:t>populations</w:t>
        </w:r>
      </w:ins>
      <w:del w:id="4" w:author="Thorpe, Lorna" w:date="2021-09-30T18:30:00Z">
        <w:r w:rsidR="00DD4E01" w:rsidDel="000835D7">
          <w:rPr>
            <w:rFonts w:ascii="Times New Roman" w:hAnsi="Times New Roman" w:cs="Times New Roman"/>
            <w:sz w:val="24"/>
            <w:szCs w:val="24"/>
          </w:rPr>
          <w:delText>surveys</w:delText>
        </w:r>
      </w:del>
      <w:r w:rsidR="00DD4E01">
        <w:rPr>
          <w:rFonts w:ascii="Times New Roman" w:hAnsi="Times New Roman" w:cs="Times New Roman"/>
          <w:sz w:val="24"/>
          <w:szCs w:val="24"/>
        </w:rPr>
        <w:t xml:space="preserve">, more than 90% of the participants reported ever having vaginal sex, </w:t>
      </w:r>
      <w:ins w:id="5" w:author="Thorpe, Lorna" w:date="2021-09-30T18:30:00Z">
        <w:r w:rsidR="000835D7">
          <w:rPr>
            <w:rFonts w:ascii="Times New Roman" w:hAnsi="Times New Roman" w:cs="Times New Roman"/>
            <w:sz w:val="24"/>
            <w:szCs w:val="24"/>
          </w:rPr>
          <w:t xml:space="preserve">and </w:t>
        </w:r>
      </w:ins>
      <w:r w:rsidR="00DD4E01">
        <w:rPr>
          <w:rFonts w:ascii="Times New Roman" w:hAnsi="Times New Roman" w:cs="Times New Roman"/>
          <w:sz w:val="24"/>
          <w:szCs w:val="24"/>
        </w:rPr>
        <w:t xml:space="preserve">more than </w:t>
      </w:r>
      <w:r w:rsidR="0080455B">
        <w:rPr>
          <w:rFonts w:ascii="Times New Roman" w:hAnsi="Times New Roman" w:cs="Times New Roman"/>
          <w:sz w:val="24"/>
          <w:szCs w:val="24"/>
        </w:rPr>
        <w:t>77</w:t>
      </w:r>
      <w:r w:rsidR="00DD4E01">
        <w:rPr>
          <w:rFonts w:ascii="Times New Roman" w:hAnsi="Times New Roman" w:cs="Times New Roman"/>
          <w:sz w:val="24"/>
          <w:szCs w:val="24"/>
        </w:rPr>
        <w:t>% reported ever having oral sex</w:t>
      </w:r>
      <w:ins w:id="6" w:author="Thorpe, Lorna" w:date="2021-09-30T18:31:00Z">
        <w:r w:rsidR="000835D7">
          <w:rPr>
            <w:rFonts w:ascii="Times New Roman" w:hAnsi="Times New Roman" w:cs="Times New Roman"/>
            <w:sz w:val="24"/>
            <w:szCs w:val="24"/>
          </w:rPr>
          <w:t>.  A higher proportion of NYC adults reported ever having same-sex sex than nationally (</w:t>
        </w:r>
      </w:ins>
      <w:del w:id="7" w:author="Thorpe, Lorna" w:date="2021-09-30T18:31:00Z">
        <w:r w:rsidR="00DD4E01" w:rsidDel="000835D7">
          <w:rPr>
            <w:rFonts w:ascii="Times New Roman" w:hAnsi="Times New Roman" w:cs="Times New Roman"/>
            <w:sz w:val="24"/>
            <w:szCs w:val="24"/>
          </w:rPr>
          <w:delText>, 1</w:delText>
        </w:r>
      </w:del>
      <w:ins w:id="8" w:author="Thorpe, Lorna" w:date="2021-09-30T18:31:00Z">
        <w:r w:rsidR="000835D7">
          <w:rPr>
            <w:rFonts w:ascii="Times New Roman" w:hAnsi="Times New Roman" w:cs="Times New Roman"/>
            <w:sz w:val="24"/>
            <w:szCs w:val="24"/>
          </w:rPr>
          <w:t>1</w:t>
        </w:r>
      </w:ins>
      <w:r w:rsidR="0080455B">
        <w:rPr>
          <w:rFonts w:ascii="Times New Roman" w:hAnsi="Times New Roman" w:cs="Times New Roman"/>
          <w:sz w:val="24"/>
          <w:szCs w:val="24"/>
        </w:rPr>
        <w:t>2.7</w:t>
      </w:r>
      <w:r w:rsidR="00DD4E01">
        <w:rPr>
          <w:rFonts w:ascii="Times New Roman" w:hAnsi="Times New Roman" w:cs="Times New Roman"/>
          <w:sz w:val="24"/>
          <w:szCs w:val="24"/>
        </w:rPr>
        <w:t xml:space="preserve">% </w:t>
      </w:r>
      <w:ins w:id="9" w:author="Thorpe, Lorna" w:date="2021-09-30T18:31:00Z">
        <w:r w:rsidR="000835D7">
          <w:rPr>
            <w:rFonts w:ascii="Times New Roman" w:hAnsi="Times New Roman" w:cs="Times New Roman"/>
            <w:sz w:val="24"/>
            <w:szCs w:val="24"/>
          </w:rPr>
          <w:t>vs</w:t>
        </w:r>
      </w:ins>
      <w:del w:id="10" w:author="Thorpe, Lorna" w:date="2021-09-30T18:31:00Z">
        <w:r w:rsidR="00DD4E01" w:rsidDel="000835D7">
          <w:rPr>
            <w:rFonts w:ascii="Times New Roman" w:hAnsi="Times New Roman" w:cs="Times New Roman"/>
            <w:sz w:val="24"/>
            <w:szCs w:val="24"/>
          </w:rPr>
          <w:delText>of the participants in NYC reported ever having same</w:delText>
        </w:r>
        <w:r w:rsidR="00B54CED" w:rsidDel="000835D7">
          <w:rPr>
            <w:rFonts w:ascii="Times New Roman" w:hAnsi="Times New Roman" w:cs="Times New Roman"/>
            <w:sz w:val="24"/>
            <w:szCs w:val="24"/>
          </w:rPr>
          <w:delText>-sex</w:delText>
        </w:r>
        <w:r w:rsidR="00DD4E01" w:rsidDel="000835D7">
          <w:rPr>
            <w:rFonts w:ascii="Times New Roman" w:hAnsi="Times New Roman" w:cs="Times New Roman"/>
            <w:sz w:val="24"/>
            <w:szCs w:val="24"/>
          </w:rPr>
          <w:delText xml:space="preserve"> sex </w:delText>
        </w:r>
        <w:r w:rsidR="000F4240" w:rsidDel="000835D7">
          <w:rPr>
            <w:rFonts w:ascii="Times New Roman" w:hAnsi="Times New Roman" w:cs="Times New Roman"/>
            <w:sz w:val="24"/>
            <w:szCs w:val="24"/>
          </w:rPr>
          <w:delText>compared with</w:delText>
        </w:r>
      </w:del>
      <w:r w:rsidR="00DD4E01">
        <w:rPr>
          <w:rFonts w:ascii="Times New Roman" w:hAnsi="Times New Roman" w:cs="Times New Roman"/>
          <w:sz w:val="24"/>
          <w:szCs w:val="24"/>
        </w:rPr>
        <w:t xml:space="preserve"> 8</w:t>
      </w:r>
      <w:r w:rsidR="0080455B">
        <w:rPr>
          <w:rFonts w:ascii="Times New Roman" w:hAnsi="Times New Roman" w:cs="Times New Roman"/>
          <w:sz w:val="24"/>
          <w:szCs w:val="24"/>
        </w:rPr>
        <w:t>.1</w:t>
      </w:r>
      <w:r w:rsidR="00DD4E01">
        <w:rPr>
          <w:rFonts w:ascii="Times New Roman" w:hAnsi="Times New Roman" w:cs="Times New Roman"/>
          <w:sz w:val="24"/>
          <w:szCs w:val="24"/>
        </w:rPr>
        <w:t>%</w:t>
      </w:r>
      <w:ins w:id="11" w:author="Thorpe, Lorna" w:date="2021-09-30T18:31:00Z">
        <w:r w:rsidR="000835D7">
          <w:rPr>
            <w:rFonts w:ascii="Times New Roman" w:hAnsi="Times New Roman" w:cs="Times New Roman"/>
            <w:sz w:val="24"/>
            <w:szCs w:val="24"/>
          </w:rPr>
          <w:t>)</w:t>
        </w:r>
      </w:ins>
      <w:ins w:id="12" w:author="Thorpe, Lorna" w:date="2021-09-30T18:32:00Z">
        <w:r w:rsidR="000835D7">
          <w:rPr>
            <w:rFonts w:ascii="Times New Roman" w:hAnsi="Times New Roman" w:cs="Times New Roman"/>
            <w:sz w:val="24"/>
            <w:szCs w:val="24"/>
          </w:rPr>
          <w:t>, and fewer NYC adults reported</w:t>
        </w:r>
      </w:ins>
      <w:r w:rsidR="00DD4E01">
        <w:rPr>
          <w:rFonts w:ascii="Times New Roman" w:hAnsi="Times New Roman" w:cs="Times New Roman"/>
          <w:sz w:val="24"/>
          <w:szCs w:val="24"/>
        </w:rPr>
        <w:t xml:space="preserve"> </w:t>
      </w:r>
      <w:ins w:id="13" w:author="Thorpe, Lorna" w:date="2021-09-30T18:32:00Z">
        <w:r w:rsidR="000835D7">
          <w:rPr>
            <w:rFonts w:ascii="Times New Roman" w:hAnsi="Times New Roman" w:cs="Times New Roman"/>
            <w:sz w:val="24"/>
            <w:szCs w:val="24"/>
          </w:rPr>
          <w:t>ever having anal sex (</w:t>
        </w:r>
      </w:ins>
      <w:del w:id="14" w:author="Thorpe, Lorna" w:date="2021-09-30T18:32:00Z">
        <w:r w:rsidR="00DD4E01" w:rsidDel="000835D7">
          <w:rPr>
            <w:rFonts w:ascii="Times New Roman" w:hAnsi="Times New Roman" w:cs="Times New Roman"/>
            <w:sz w:val="24"/>
            <w:szCs w:val="24"/>
          </w:rPr>
          <w:delText xml:space="preserve">at the </w:delText>
        </w:r>
        <w:r w:rsidR="000F4240" w:rsidDel="000835D7">
          <w:rPr>
            <w:rFonts w:ascii="Times New Roman" w:hAnsi="Times New Roman" w:cs="Times New Roman"/>
            <w:sz w:val="24"/>
            <w:szCs w:val="24"/>
          </w:rPr>
          <w:delText>n</w:delText>
        </w:r>
        <w:r w:rsidR="00DD4E01" w:rsidDel="000835D7">
          <w:rPr>
            <w:rFonts w:ascii="Times New Roman" w:hAnsi="Times New Roman" w:cs="Times New Roman"/>
            <w:sz w:val="24"/>
            <w:szCs w:val="24"/>
          </w:rPr>
          <w:delText>ational level</w:delText>
        </w:r>
        <w:r w:rsidR="0080455B" w:rsidDel="000835D7">
          <w:rPr>
            <w:rFonts w:ascii="Times New Roman" w:hAnsi="Times New Roman" w:cs="Times New Roman"/>
            <w:sz w:val="24"/>
            <w:szCs w:val="24"/>
          </w:rPr>
          <w:delText xml:space="preserve">, and </w:delText>
        </w:r>
      </w:del>
      <w:r w:rsidR="0080455B">
        <w:rPr>
          <w:rFonts w:ascii="Times New Roman" w:hAnsi="Times New Roman" w:cs="Times New Roman"/>
          <w:sz w:val="24"/>
          <w:szCs w:val="24"/>
        </w:rPr>
        <w:t xml:space="preserve">37.3% </w:t>
      </w:r>
      <w:ins w:id="15" w:author="Thorpe, Lorna" w:date="2021-09-30T18:32:00Z">
        <w:r w:rsidR="000835D7">
          <w:rPr>
            <w:rFonts w:ascii="Times New Roman" w:hAnsi="Times New Roman" w:cs="Times New Roman"/>
            <w:sz w:val="24"/>
            <w:szCs w:val="24"/>
          </w:rPr>
          <w:t xml:space="preserve">vs </w:t>
        </w:r>
      </w:ins>
      <w:del w:id="16" w:author="Thorpe, Lorna" w:date="2021-09-30T18:32:00Z">
        <w:r w:rsidR="0080455B" w:rsidDel="000835D7">
          <w:rPr>
            <w:rFonts w:ascii="Times New Roman" w:hAnsi="Times New Roman" w:cs="Times New Roman"/>
            <w:sz w:val="24"/>
            <w:szCs w:val="24"/>
          </w:rPr>
          <w:delText xml:space="preserve">of participants in NYC report ever having anal sex </w:delText>
        </w:r>
        <w:r w:rsidR="00DF38D6" w:rsidDel="000835D7">
          <w:rPr>
            <w:rFonts w:ascii="Times New Roman" w:hAnsi="Times New Roman" w:cs="Times New Roman"/>
            <w:sz w:val="24"/>
            <w:szCs w:val="24"/>
          </w:rPr>
          <w:delText xml:space="preserve">compared to </w:delText>
        </w:r>
      </w:del>
      <w:r w:rsidR="0080455B">
        <w:rPr>
          <w:rFonts w:ascii="Times New Roman" w:hAnsi="Times New Roman" w:cs="Times New Roman"/>
          <w:sz w:val="24"/>
          <w:szCs w:val="24"/>
        </w:rPr>
        <w:t>42.1%</w:t>
      </w:r>
      <w:ins w:id="17" w:author="Thorpe, Lorna" w:date="2021-09-30T18:32:00Z">
        <w:r w:rsidR="000835D7">
          <w:rPr>
            <w:rFonts w:ascii="Times New Roman" w:hAnsi="Times New Roman" w:cs="Times New Roman"/>
            <w:sz w:val="24"/>
            <w:szCs w:val="24"/>
          </w:rPr>
          <w:t>)</w:t>
        </w:r>
      </w:ins>
      <w:del w:id="18" w:author="Thorpe, Lorna" w:date="2021-09-30T18:32:00Z">
        <w:r w:rsidR="0080455B" w:rsidDel="000835D7">
          <w:rPr>
            <w:rFonts w:ascii="Times New Roman" w:hAnsi="Times New Roman" w:cs="Times New Roman"/>
            <w:sz w:val="24"/>
            <w:szCs w:val="24"/>
          </w:rPr>
          <w:delText xml:space="preserve"> at the national level</w:delText>
        </w:r>
      </w:del>
      <w:r w:rsidR="00DD4E01">
        <w:rPr>
          <w:rFonts w:ascii="Times New Roman" w:hAnsi="Times New Roman" w:cs="Times New Roman"/>
          <w:sz w:val="24"/>
          <w:szCs w:val="24"/>
        </w:rPr>
        <w:t xml:space="preserve">. </w:t>
      </w:r>
      <w:del w:id="19" w:author="Thorpe, Lorna" w:date="2021-09-30T18:33:00Z">
        <w:r w:rsidR="0059149C" w:rsidDel="000835D7">
          <w:rPr>
            <w:rFonts w:ascii="Times New Roman" w:hAnsi="Times New Roman" w:cs="Times New Roman"/>
            <w:sz w:val="24"/>
            <w:szCs w:val="24"/>
          </w:rPr>
          <w:delText xml:space="preserve">Across </w:delText>
        </w:r>
        <w:r w:rsidR="0080455B" w:rsidDel="000835D7">
          <w:rPr>
            <w:rFonts w:ascii="Times New Roman" w:hAnsi="Times New Roman" w:cs="Times New Roman"/>
            <w:sz w:val="24"/>
            <w:szCs w:val="24"/>
          </w:rPr>
          <w:delText>vaginal, oral and same-sex sex</w:delText>
        </w:r>
        <w:r w:rsidR="0059149C" w:rsidDel="000835D7">
          <w:rPr>
            <w:rFonts w:ascii="Times New Roman" w:hAnsi="Times New Roman" w:cs="Times New Roman"/>
            <w:sz w:val="24"/>
            <w:szCs w:val="24"/>
          </w:rPr>
          <w:delText xml:space="preserve">, participants in </w:delText>
        </w:r>
      </w:del>
      <w:r w:rsidR="0059149C">
        <w:rPr>
          <w:rFonts w:ascii="Times New Roman" w:hAnsi="Times New Roman" w:cs="Times New Roman"/>
          <w:sz w:val="24"/>
          <w:szCs w:val="24"/>
        </w:rPr>
        <w:t xml:space="preserve">NYC </w:t>
      </w:r>
      <w:ins w:id="20" w:author="Thorpe, Lorna" w:date="2021-09-30T18:33:00Z">
        <w:r w:rsidR="000835D7">
          <w:rPr>
            <w:rFonts w:ascii="Times New Roman" w:hAnsi="Times New Roman" w:cs="Times New Roman"/>
            <w:sz w:val="24"/>
            <w:szCs w:val="24"/>
          </w:rPr>
          <w:t xml:space="preserve">adults </w:t>
        </w:r>
      </w:ins>
      <w:r w:rsidR="0059149C">
        <w:rPr>
          <w:rFonts w:ascii="Times New Roman" w:hAnsi="Times New Roman" w:cs="Times New Roman"/>
          <w:sz w:val="24"/>
          <w:szCs w:val="24"/>
        </w:rPr>
        <w:t>report</w:t>
      </w:r>
      <w:r w:rsidR="00DF38D6">
        <w:rPr>
          <w:rFonts w:ascii="Times New Roman" w:hAnsi="Times New Roman" w:cs="Times New Roman"/>
          <w:sz w:val="24"/>
          <w:szCs w:val="24"/>
        </w:rPr>
        <w:t>ed</w:t>
      </w:r>
      <w:r w:rsidR="0059149C">
        <w:rPr>
          <w:rFonts w:ascii="Times New Roman" w:hAnsi="Times New Roman" w:cs="Times New Roman"/>
          <w:sz w:val="24"/>
          <w:szCs w:val="24"/>
        </w:rPr>
        <w:t xml:space="preserve"> higher number of </w:t>
      </w:r>
      <w:r w:rsidR="00BE53C3">
        <w:rPr>
          <w:rFonts w:ascii="Times New Roman" w:hAnsi="Times New Roman" w:cs="Times New Roman"/>
          <w:sz w:val="24"/>
          <w:szCs w:val="24"/>
        </w:rPr>
        <w:t>past-year partners than at the n</w:t>
      </w:r>
      <w:r w:rsidR="0059149C">
        <w:rPr>
          <w:rFonts w:ascii="Times New Roman" w:hAnsi="Times New Roman" w:cs="Times New Roman"/>
          <w:sz w:val="24"/>
          <w:szCs w:val="24"/>
        </w:rPr>
        <w:t>ational level</w:t>
      </w:r>
      <w:ins w:id="21" w:author="Thorpe, Lorna" w:date="2021-09-30T18:33:00Z">
        <w:r w:rsidR="000835D7">
          <w:rPr>
            <w:rFonts w:ascii="Times New Roman" w:hAnsi="Times New Roman" w:cs="Times New Roman"/>
            <w:sz w:val="24"/>
            <w:szCs w:val="24"/>
          </w:rPr>
          <w:t xml:space="preserve"> across categories of vaginal, oral and same-sex sex,</w:t>
        </w:r>
      </w:ins>
      <w:del w:id="22" w:author="Thorpe, Lorna" w:date="2021-09-30T18:33:00Z">
        <w:r w:rsidR="0059149C" w:rsidDel="000835D7">
          <w:rPr>
            <w:rFonts w:ascii="Times New Roman" w:hAnsi="Times New Roman" w:cs="Times New Roman"/>
            <w:sz w:val="24"/>
            <w:szCs w:val="24"/>
          </w:rPr>
          <w:delText>.</w:delText>
        </w:r>
      </w:del>
    </w:p>
    <w:p w14:paraId="3AA2B636" w14:textId="37265927" w:rsidR="00E17D80" w:rsidRPr="00D4063A" w:rsidRDefault="00E17D80" w:rsidP="00E17D80">
      <w:pPr>
        <w:spacing w:line="480" w:lineRule="auto"/>
        <w:rPr>
          <w:rFonts w:ascii="Times New Roman" w:hAnsi="Times New Roman" w:cs="Times New Roman"/>
          <w:i/>
          <w:iCs/>
          <w:sz w:val="24"/>
          <w:szCs w:val="24"/>
        </w:rPr>
      </w:pPr>
      <w:r w:rsidRPr="00D4063A">
        <w:rPr>
          <w:rFonts w:ascii="Times New Roman" w:hAnsi="Times New Roman" w:cs="Times New Roman"/>
          <w:i/>
          <w:iCs/>
          <w:sz w:val="24"/>
          <w:szCs w:val="24"/>
        </w:rPr>
        <w:t>Reports by sex</w:t>
      </w:r>
    </w:p>
    <w:p w14:paraId="138BB348" w14:textId="792F798B" w:rsidR="00DD4E01" w:rsidRPr="00D4063A" w:rsidRDefault="00DD4E01" w:rsidP="00B54CED">
      <w:pPr>
        <w:spacing w:line="480" w:lineRule="auto"/>
        <w:ind w:firstLine="720"/>
        <w:rPr>
          <w:rFonts w:ascii="Times New Roman" w:hAnsi="Times New Roman" w:cs="Times New Roman"/>
          <w:sz w:val="24"/>
          <w:szCs w:val="24"/>
        </w:rPr>
      </w:pPr>
      <w:r w:rsidRPr="00D4063A">
        <w:rPr>
          <w:rFonts w:ascii="Times New Roman" w:hAnsi="Times New Roman" w:cs="Times New Roman"/>
          <w:sz w:val="24"/>
          <w:szCs w:val="24"/>
        </w:rPr>
        <w:t xml:space="preserve">Figure 1 shows the </w:t>
      </w:r>
      <w:r w:rsidR="000F4240" w:rsidRPr="00D4063A">
        <w:rPr>
          <w:rFonts w:ascii="Times New Roman" w:hAnsi="Times New Roman" w:cs="Times New Roman"/>
          <w:sz w:val="24"/>
          <w:szCs w:val="24"/>
        </w:rPr>
        <w:t xml:space="preserve">age-standardized </w:t>
      </w:r>
      <w:r w:rsidRPr="00D4063A">
        <w:rPr>
          <w:rFonts w:ascii="Times New Roman" w:hAnsi="Times New Roman" w:cs="Times New Roman"/>
          <w:sz w:val="24"/>
          <w:szCs w:val="24"/>
        </w:rPr>
        <w:t xml:space="preserve">distribution of lifetime prevalence of vaginal, oral and/or </w:t>
      </w:r>
      <w:r w:rsidR="00B54CED" w:rsidRPr="00D4063A">
        <w:rPr>
          <w:rFonts w:ascii="Times New Roman" w:hAnsi="Times New Roman" w:cs="Times New Roman"/>
          <w:sz w:val="24"/>
          <w:szCs w:val="24"/>
        </w:rPr>
        <w:t>same-sex sex</w:t>
      </w:r>
      <w:r w:rsidRPr="00D4063A">
        <w:rPr>
          <w:rFonts w:ascii="Times New Roman" w:hAnsi="Times New Roman" w:cs="Times New Roman"/>
          <w:sz w:val="24"/>
          <w:szCs w:val="24"/>
        </w:rPr>
        <w:t xml:space="preserve"> in NYC and </w:t>
      </w:r>
      <w:r w:rsidR="00B348D0" w:rsidRPr="00D4063A">
        <w:rPr>
          <w:rFonts w:ascii="Times New Roman" w:hAnsi="Times New Roman" w:cs="Times New Roman"/>
          <w:sz w:val="24"/>
          <w:szCs w:val="24"/>
        </w:rPr>
        <w:t>at the n</w:t>
      </w:r>
      <w:r w:rsidRPr="00D4063A">
        <w:rPr>
          <w:rFonts w:ascii="Times New Roman" w:hAnsi="Times New Roman" w:cs="Times New Roman"/>
          <w:sz w:val="24"/>
          <w:szCs w:val="24"/>
        </w:rPr>
        <w:t>ational</w:t>
      </w:r>
      <w:r w:rsidR="00B348D0" w:rsidRPr="00D4063A">
        <w:rPr>
          <w:rFonts w:ascii="Times New Roman" w:hAnsi="Times New Roman" w:cs="Times New Roman"/>
          <w:sz w:val="24"/>
          <w:szCs w:val="24"/>
        </w:rPr>
        <w:t xml:space="preserve"> level</w:t>
      </w:r>
      <w:r w:rsidRPr="00D4063A">
        <w:rPr>
          <w:rFonts w:ascii="Times New Roman" w:hAnsi="Times New Roman" w:cs="Times New Roman"/>
          <w:sz w:val="24"/>
          <w:szCs w:val="24"/>
        </w:rPr>
        <w:t xml:space="preserve"> by sex. </w:t>
      </w:r>
      <w:r w:rsidR="007635FF" w:rsidRPr="00D4063A">
        <w:rPr>
          <w:rFonts w:ascii="Times New Roman" w:hAnsi="Times New Roman" w:cs="Times New Roman"/>
          <w:sz w:val="24"/>
          <w:szCs w:val="24"/>
        </w:rPr>
        <w:t xml:space="preserve">Lifetime prevalence of vaginal, oral and </w:t>
      </w:r>
      <w:r w:rsidR="00B54CED" w:rsidRPr="00310A0C">
        <w:rPr>
          <w:rFonts w:ascii="Times New Roman" w:hAnsi="Times New Roman" w:cs="Times New Roman"/>
          <w:sz w:val="24"/>
          <w:szCs w:val="24"/>
        </w:rPr>
        <w:t>same-sex sex</w:t>
      </w:r>
      <w:r w:rsidR="00B348D0" w:rsidRPr="00310A0C">
        <w:rPr>
          <w:rFonts w:ascii="Times New Roman" w:hAnsi="Times New Roman" w:cs="Times New Roman"/>
          <w:sz w:val="24"/>
          <w:szCs w:val="24"/>
        </w:rPr>
        <w:t xml:space="preserve"> </w:t>
      </w:r>
      <w:r w:rsidR="00BE53C3" w:rsidRPr="00310A0C">
        <w:rPr>
          <w:rFonts w:ascii="Times New Roman" w:hAnsi="Times New Roman" w:cs="Times New Roman"/>
          <w:sz w:val="24"/>
          <w:szCs w:val="24"/>
        </w:rPr>
        <w:t>w</w:t>
      </w:r>
      <w:r w:rsidR="000F4240" w:rsidRPr="00310A0C">
        <w:rPr>
          <w:rFonts w:ascii="Times New Roman" w:hAnsi="Times New Roman" w:cs="Times New Roman"/>
          <w:sz w:val="24"/>
          <w:szCs w:val="24"/>
        </w:rPr>
        <w:t>ere</w:t>
      </w:r>
      <w:r w:rsidR="00B348D0" w:rsidRPr="00310A0C">
        <w:rPr>
          <w:rFonts w:ascii="Times New Roman" w:hAnsi="Times New Roman" w:cs="Times New Roman"/>
          <w:sz w:val="24"/>
          <w:szCs w:val="24"/>
        </w:rPr>
        <w:t xml:space="preserve"> similar between NYC and n</w:t>
      </w:r>
      <w:r w:rsidR="007635FF" w:rsidRPr="00310A0C">
        <w:rPr>
          <w:rFonts w:ascii="Times New Roman" w:hAnsi="Times New Roman" w:cs="Times New Roman"/>
          <w:sz w:val="24"/>
          <w:szCs w:val="24"/>
        </w:rPr>
        <w:t>ational</w:t>
      </w:r>
      <w:r w:rsidR="000F4240" w:rsidRPr="00310A0C">
        <w:rPr>
          <w:rFonts w:ascii="Times New Roman" w:hAnsi="Times New Roman" w:cs="Times New Roman"/>
          <w:sz w:val="24"/>
          <w:szCs w:val="24"/>
        </w:rPr>
        <w:t>ly</w:t>
      </w:r>
      <w:r w:rsidR="007635FF" w:rsidRPr="00310A0C">
        <w:rPr>
          <w:rFonts w:ascii="Times New Roman" w:hAnsi="Times New Roman" w:cs="Times New Roman"/>
          <w:sz w:val="24"/>
          <w:szCs w:val="24"/>
        </w:rPr>
        <w:t xml:space="preserve"> and </w:t>
      </w:r>
      <w:r w:rsidR="00BE53C3" w:rsidRPr="00310A0C">
        <w:rPr>
          <w:rFonts w:ascii="Times New Roman" w:hAnsi="Times New Roman" w:cs="Times New Roman"/>
          <w:sz w:val="24"/>
          <w:szCs w:val="24"/>
        </w:rPr>
        <w:t>between</w:t>
      </w:r>
      <w:r w:rsidR="007635FF" w:rsidRPr="00310A0C">
        <w:rPr>
          <w:rFonts w:ascii="Times New Roman" w:hAnsi="Times New Roman" w:cs="Times New Roman"/>
          <w:sz w:val="24"/>
          <w:szCs w:val="24"/>
        </w:rPr>
        <w:t xml:space="preserve"> females and males. At the national level, a higher proportion of </w:t>
      </w:r>
      <w:r w:rsidR="000F4240" w:rsidRPr="00310A0C">
        <w:rPr>
          <w:rFonts w:ascii="Times New Roman" w:hAnsi="Times New Roman" w:cs="Times New Roman"/>
          <w:sz w:val="24"/>
          <w:szCs w:val="24"/>
        </w:rPr>
        <w:t xml:space="preserve">both males and females </w:t>
      </w:r>
      <w:r w:rsidR="007635FF" w:rsidRPr="00310A0C">
        <w:rPr>
          <w:rFonts w:ascii="Times New Roman" w:hAnsi="Times New Roman" w:cs="Times New Roman"/>
          <w:sz w:val="24"/>
          <w:szCs w:val="24"/>
        </w:rPr>
        <w:t>who report</w:t>
      </w:r>
      <w:r w:rsidR="00BE53C3" w:rsidRPr="00310A0C">
        <w:rPr>
          <w:rFonts w:ascii="Times New Roman" w:hAnsi="Times New Roman" w:cs="Times New Roman"/>
          <w:sz w:val="24"/>
          <w:szCs w:val="24"/>
        </w:rPr>
        <w:t>ed</w:t>
      </w:r>
      <w:r w:rsidR="007635FF" w:rsidRPr="00310A0C">
        <w:rPr>
          <w:rFonts w:ascii="Times New Roman" w:hAnsi="Times New Roman" w:cs="Times New Roman"/>
          <w:sz w:val="24"/>
          <w:szCs w:val="24"/>
        </w:rPr>
        <w:t xml:space="preserve"> ever having vaginal sex report</w:t>
      </w:r>
      <w:r w:rsidR="00BE53C3" w:rsidRPr="00310A0C">
        <w:rPr>
          <w:rFonts w:ascii="Times New Roman" w:hAnsi="Times New Roman" w:cs="Times New Roman"/>
          <w:sz w:val="24"/>
          <w:szCs w:val="24"/>
        </w:rPr>
        <w:t>ed</w:t>
      </w:r>
      <w:r w:rsidR="007635FF" w:rsidRPr="00310A0C">
        <w:rPr>
          <w:rFonts w:ascii="Times New Roman" w:hAnsi="Times New Roman" w:cs="Times New Roman"/>
          <w:sz w:val="24"/>
          <w:szCs w:val="24"/>
        </w:rPr>
        <w:t xml:space="preserve"> </w:t>
      </w:r>
      <w:r w:rsidR="00BE53C3" w:rsidRPr="00310A0C">
        <w:rPr>
          <w:rFonts w:ascii="Times New Roman" w:hAnsi="Times New Roman" w:cs="Times New Roman"/>
          <w:sz w:val="24"/>
          <w:szCs w:val="24"/>
        </w:rPr>
        <w:t>zero</w:t>
      </w:r>
      <w:r w:rsidR="007635FF" w:rsidRPr="00310A0C">
        <w:rPr>
          <w:rFonts w:ascii="Times New Roman" w:hAnsi="Times New Roman" w:cs="Times New Roman"/>
          <w:sz w:val="24"/>
          <w:szCs w:val="24"/>
        </w:rPr>
        <w:t xml:space="preserve"> partners in the past year compared to NYC</w:t>
      </w:r>
      <w:r w:rsidR="00DF38D6" w:rsidRPr="00310A0C">
        <w:rPr>
          <w:rFonts w:ascii="Times New Roman" w:hAnsi="Times New Roman" w:cs="Times New Roman"/>
          <w:sz w:val="24"/>
          <w:szCs w:val="24"/>
        </w:rPr>
        <w:t xml:space="preserve"> (</w:t>
      </w:r>
      <w:r w:rsidR="003F5361" w:rsidRPr="00D4063A">
        <w:rPr>
          <w:rFonts w:ascii="Times New Roman" w:hAnsi="Times New Roman" w:cs="Times New Roman"/>
          <w:sz w:val="24"/>
          <w:szCs w:val="24"/>
        </w:rPr>
        <w:t>0.3</w:t>
      </w:r>
      <w:r w:rsidR="00DF38D6" w:rsidRPr="00D4063A">
        <w:rPr>
          <w:rFonts w:ascii="Times New Roman" w:hAnsi="Times New Roman" w:cs="Times New Roman"/>
          <w:sz w:val="24"/>
          <w:szCs w:val="24"/>
        </w:rPr>
        <w:t>%</w:t>
      </w:r>
      <w:r w:rsidR="003F5361" w:rsidRPr="00D4063A">
        <w:rPr>
          <w:rFonts w:ascii="Times New Roman" w:hAnsi="Times New Roman" w:cs="Times New Roman"/>
          <w:sz w:val="24"/>
          <w:szCs w:val="24"/>
        </w:rPr>
        <w:t>; 95%CI: 0.1-1.4%</w:t>
      </w:r>
      <w:r w:rsidR="00DF38D6" w:rsidRPr="00D4063A">
        <w:rPr>
          <w:rFonts w:ascii="Times New Roman" w:hAnsi="Times New Roman" w:cs="Times New Roman"/>
          <w:sz w:val="24"/>
          <w:szCs w:val="24"/>
        </w:rPr>
        <w:t xml:space="preserve"> males,</w:t>
      </w:r>
      <w:r w:rsidR="003F5361" w:rsidRPr="00D4063A">
        <w:rPr>
          <w:rFonts w:ascii="Times New Roman" w:hAnsi="Times New Roman" w:cs="Times New Roman"/>
          <w:sz w:val="24"/>
          <w:szCs w:val="24"/>
        </w:rPr>
        <w:t xml:space="preserve"> 2.9</w:t>
      </w:r>
      <w:r w:rsidR="00310A0C">
        <w:rPr>
          <w:rFonts w:ascii="Times New Roman" w:hAnsi="Times New Roman" w:cs="Times New Roman"/>
          <w:sz w:val="24"/>
          <w:szCs w:val="24"/>
        </w:rPr>
        <w:t>%</w:t>
      </w:r>
      <w:r w:rsidR="006556FB" w:rsidRPr="00D4063A">
        <w:rPr>
          <w:rFonts w:ascii="Times New Roman" w:hAnsi="Times New Roman" w:cs="Times New Roman"/>
          <w:sz w:val="24"/>
          <w:szCs w:val="24"/>
        </w:rPr>
        <w:t>; 95%CI</w:t>
      </w:r>
      <w:r w:rsidR="006556FB">
        <w:rPr>
          <w:rFonts w:ascii="Times New Roman" w:hAnsi="Times New Roman" w:cs="Times New Roman"/>
          <w:sz w:val="24"/>
          <w:szCs w:val="24"/>
        </w:rPr>
        <w:t>:</w:t>
      </w:r>
      <w:r w:rsidR="006556FB" w:rsidRPr="00D4063A">
        <w:rPr>
          <w:rFonts w:ascii="Times New Roman" w:hAnsi="Times New Roman" w:cs="Times New Roman"/>
          <w:sz w:val="24"/>
          <w:szCs w:val="24"/>
        </w:rPr>
        <w:t xml:space="preserve"> </w:t>
      </w:r>
      <w:r w:rsidR="003F5361" w:rsidRPr="00D4063A">
        <w:rPr>
          <w:rFonts w:ascii="Times New Roman" w:hAnsi="Times New Roman" w:cs="Times New Roman"/>
          <w:sz w:val="24"/>
          <w:szCs w:val="24"/>
        </w:rPr>
        <w:t>2.5-5.5</w:t>
      </w:r>
      <w:r w:rsidR="006556FB">
        <w:rPr>
          <w:rFonts w:ascii="Times New Roman" w:hAnsi="Times New Roman" w:cs="Times New Roman"/>
          <w:sz w:val="24"/>
          <w:szCs w:val="24"/>
        </w:rPr>
        <w:t>%</w:t>
      </w:r>
      <w:r w:rsidR="00DF38D6" w:rsidRPr="00D4063A">
        <w:rPr>
          <w:rFonts w:ascii="Times New Roman" w:hAnsi="Times New Roman" w:cs="Times New Roman"/>
          <w:sz w:val="24"/>
          <w:szCs w:val="24"/>
        </w:rPr>
        <w:t xml:space="preserve"> females nationally compared to </w:t>
      </w:r>
      <w:r w:rsidR="003F5361" w:rsidRPr="00D4063A">
        <w:rPr>
          <w:rFonts w:ascii="Times New Roman" w:hAnsi="Times New Roman" w:cs="Times New Roman"/>
          <w:sz w:val="24"/>
          <w:szCs w:val="24"/>
        </w:rPr>
        <w:t>12.3%</w:t>
      </w:r>
      <w:r w:rsidR="006556FB">
        <w:rPr>
          <w:rFonts w:ascii="Times New Roman" w:hAnsi="Times New Roman" w:cs="Times New Roman"/>
          <w:sz w:val="24"/>
          <w:szCs w:val="24"/>
        </w:rPr>
        <w:t>;</w:t>
      </w:r>
      <w:r w:rsidR="003F5361" w:rsidRPr="00D4063A">
        <w:rPr>
          <w:rFonts w:ascii="Times New Roman" w:hAnsi="Times New Roman" w:cs="Times New Roman"/>
          <w:sz w:val="24"/>
          <w:szCs w:val="24"/>
        </w:rPr>
        <w:t xml:space="preserve"> 95%CI: 1.5-14.4</w:t>
      </w:r>
      <w:r w:rsidR="003F5361" w:rsidRPr="00741FAF" w:rsidDel="003F5361">
        <w:rPr>
          <w:rFonts w:ascii="Times New Roman" w:hAnsi="Times New Roman" w:cs="Times New Roman"/>
          <w:sz w:val="24"/>
          <w:szCs w:val="24"/>
        </w:rPr>
        <w:t xml:space="preserve"> </w:t>
      </w:r>
      <w:r w:rsidR="00DF38D6" w:rsidRPr="00D4063A">
        <w:rPr>
          <w:rFonts w:ascii="Times New Roman" w:hAnsi="Times New Roman" w:cs="Times New Roman"/>
          <w:sz w:val="24"/>
          <w:szCs w:val="24"/>
        </w:rPr>
        <w:t xml:space="preserve">% males and </w:t>
      </w:r>
      <w:r w:rsidR="003F5361" w:rsidRPr="00741FAF">
        <w:rPr>
          <w:rFonts w:ascii="Times New Roman" w:hAnsi="Times New Roman" w:cs="Times New Roman"/>
          <w:sz w:val="24"/>
          <w:szCs w:val="24"/>
        </w:rPr>
        <w:t>13.2</w:t>
      </w:r>
      <w:r w:rsidR="00DF38D6" w:rsidRPr="00D4063A">
        <w:rPr>
          <w:rFonts w:ascii="Times New Roman" w:hAnsi="Times New Roman" w:cs="Times New Roman"/>
          <w:sz w:val="24"/>
          <w:szCs w:val="24"/>
        </w:rPr>
        <w:t>%</w:t>
      </w:r>
      <w:r w:rsidR="003F5361" w:rsidRPr="00D4063A">
        <w:rPr>
          <w:rFonts w:ascii="Times New Roman" w:hAnsi="Times New Roman" w:cs="Times New Roman"/>
          <w:sz w:val="24"/>
          <w:szCs w:val="24"/>
        </w:rPr>
        <w:t>; 95%CI: 13.2-17.1%</w:t>
      </w:r>
      <w:r w:rsidR="00DF38D6" w:rsidRPr="00D4063A">
        <w:rPr>
          <w:rFonts w:ascii="Times New Roman" w:hAnsi="Times New Roman" w:cs="Times New Roman"/>
          <w:sz w:val="24"/>
          <w:szCs w:val="24"/>
        </w:rPr>
        <w:t xml:space="preserve"> females in NYC)</w:t>
      </w:r>
      <w:r w:rsidR="007635FF" w:rsidRPr="00D4063A">
        <w:rPr>
          <w:rFonts w:ascii="Times New Roman" w:hAnsi="Times New Roman" w:cs="Times New Roman"/>
          <w:sz w:val="24"/>
          <w:szCs w:val="24"/>
        </w:rPr>
        <w:t xml:space="preserve">. </w:t>
      </w:r>
      <w:r w:rsidR="000F4240" w:rsidRPr="00D4063A">
        <w:rPr>
          <w:rFonts w:ascii="Times New Roman" w:hAnsi="Times New Roman" w:cs="Times New Roman"/>
          <w:sz w:val="24"/>
          <w:szCs w:val="24"/>
        </w:rPr>
        <w:t xml:space="preserve">In NYC, the distribution of number of vaginal sex partners were different between males and females; more males reported </w:t>
      </w:r>
      <w:r w:rsidR="00DF38D6" w:rsidRPr="00D4063A">
        <w:rPr>
          <w:rFonts w:ascii="Times New Roman" w:hAnsi="Times New Roman" w:cs="Times New Roman"/>
          <w:sz w:val="24"/>
          <w:szCs w:val="24"/>
        </w:rPr>
        <w:t>two</w:t>
      </w:r>
      <w:r w:rsidR="000F4240" w:rsidRPr="00D4063A">
        <w:rPr>
          <w:rFonts w:ascii="Times New Roman" w:hAnsi="Times New Roman" w:cs="Times New Roman"/>
          <w:sz w:val="24"/>
          <w:szCs w:val="24"/>
        </w:rPr>
        <w:t xml:space="preserve"> or more partners</w:t>
      </w:r>
      <w:r w:rsidR="00DF38D6" w:rsidRPr="00D4063A">
        <w:rPr>
          <w:rFonts w:ascii="Times New Roman" w:hAnsi="Times New Roman" w:cs="Times New Roman"/>
          <w:sz w:val="24"/>
          <w:szCs w:val="24"/>
        </w:rPr>
        <w:t xml:space="preserve"> (</w:t>
      </w:r>
      <w:r w:rsidR="004042F9" w:rsidRPr="00741FAF">
        <w:rPr>
          <w:rFonts w:ascii="Times New Roman" w:hAnsi="Times New Roman" w:cs="Times New Roman"/>
          <w:sz w:val="24"/>
          <w:szCs w:val="24"/>
        </w:rPr>
        <w:t>29.1</w:t>
      </w:r>
      <w:r w:rsidR="00DF38D6" w:rsidRPr="00741FAF">
        <w:rPr>
          <w:rFonts w:ascii="Times New Roman" w:hAnsi="Times New Roman" w:cs="Times New Roman"/>
          <w:sz w:val="24"/>
          <w:szCs w:val="24"/>
        </w:rPr>
        <w:t>%</w:t>
      </w:r>
      <w:r w:rsidR="00F83877" w:rsidRPr="00D4063A">
        <w:rPr>
          <w:rFonts w:ascii="Times New Roman" w:hAnsi="Times New Roman" w:cs="Times New Roman"/>
          <w:sz w:val="24"/>
          <w:szCs w:val="24"/>
        </w:rPr>
        <w:t>; 95%CI: 13.2-20.2%</w:t>
      </w:r>
      <w:r w:rsidR="00DF38D6" w:rsidRPr="00D4063A">
        <w:rPr>
          <w:rFonts w:ascii="Times New Roman" w:hAnsi="Times New Roman" w:cs="Times New Roman"/>
          <w:sz w:val="24"/>
          <w:szCs w:val="24"/>
        </w:rPr>
        <w:t xml:space="preserve"> males versus </w:t>
      </w:r>
      <w:r w:rsidR="00F83877" w:rsidRPr="00D4063A">
        <w:rPr>
          <w:rFonts w:ascii="Times New Roman" w:hAnsi="Times New Roman" w:cs="Times New Roman"/>
          <w:sz w:val="24"/>
          <w:szCs w:val="24"/>
        </w:rPr>
        <w:t>16.4%; 95%CI: 13.2-20.2%</w:t>
      </w:r>
      <w:r w:rsidR="00DF38D6" w:rsidRPr="00D4063A">
        <w:rPr>
          <w:rFonts w:ascii="Times New Roman" w:hAnsi="Times New Roman" w:cs="Times New Roman"/>
          <w:sz w:val="24"/>
          <w:szCs w:val="24"/>
        </w:rPr>
        <w:t xml:space="preserve"> females)</w:t>
      </w:r>
      <w:r w:rsidR="000F4240" w:rsidRPr="00D4063A">
        <w:rPr>
          <w:rFonts w:ascii="Times New Roman" w:hAnsi="Times New Roman" w:cs="Times New Roman"/>
          <w:sz w:val="24"/>
          <w:szCs w:val="24"/>
        </w:rPr>
        <w:t xml:space="preserve"> </w:t>
      </w:r>
      <w:r w:rsidR="00DF38D6" w:rsidRPr="00D4063A">
        <w:rPr>
          <w:rFonts w:ascii="Times New Roman" w:hAnsi="Times New Roman" w:cs="Times New Roman"/>
          <w:sz w:val="24"/>
          <w:szCs w:val="24"/>
        </w:rPr>
        <w:t>while more females reported one partner (</w:t>
      </w:r>
      <w:r w:rsidR="00F83877" w:rsidRPr="00741FAF">
        <w:rPr>
          <w:rFonts w:ascii="Times New Roman" w:hAnsi="Times New Roman" w:cs="Times New Roman"/>
          <w:sz w:val="24"/>
          <w:szCs w:val="24"/>
        </w:rPr>
        <w:t>80.7</w:t>
      </w:r>
      <w:r w:rsidR="00DF38D6" w:rsidRPr="00741FAF">
        <w:rPr>
          <w:rFonts w:ascii="Times New Roman" w:hAnsi="Times New Roman" w:cs="Times New Roman"/>
          <w:sz w:val="24"/>
          <w:szCs w:val="24"/>
        </w:rPr>
        <w:t>%</w:t>
      </w:r>
      <w:r w:rsidR="00F83877" w:rsidRPr="00D4063A">
        <w:rPr>
          <w:rFonts w:ascii="Times New Roman" w:hAnsi="Times New Roman" w:cs="Times New Roman"/>
          <w:sz w:val="24"/>
          <w:szCs w:val="24"/>
        </w:rPr>
        <w:t>; 95%CI: 76.6-84.2%</w:t>
      </w:r>
      <w:r w:rsidR="00DF38D6" w:rsidRPr="00D4063A">
        <w:rPr>
          <w:rFonts w:ascii="Times New Roman" w:hAnsi="Times New Roman" w:cs="Times New Roman"/>
          <w:sz w:val="24"/>
          <w:szCs w:val="24"/>
        </w:rPr>
        <w:t xml:space="preserve"> females versus </w:t>
      </w:r>
      <w:r w:rsidR="00F83877" w:rsidRPr="00741FAF">
        <w:rPr>
          <w:rFonts w:ascii="Times New Roman" w:hAnsi="Times New Roman" w:cs="Times New Roman"/>
          <w:sz w:val="24"/>
          <w:szCs w:val="24"/>
        </w:rPr>
        <w:t>70.6</w:t>
      </w:r>
      <w:r w:rsidR="00DF38D6" w:rsidRPr="00741FAF">
        <w:rPr>
          <w:rFonts w:ascii="Times New Roman" w:hAnsi="Times New Roman" w:cs="Times New Roman"/>
          <w:sz w:val="24"/>
          <w:szCs w:val="24"/>
        </w:rPr>
        <w:t>%</w:t>
      </w:r>
      <w:r w:rsidR="00F83877" w:rsidRPr="00D4063A">
        <w:rPr>
          <w:rFonts w:ascii="Times New Roman" w:hAnsi="Times New Roman" w:cs="Times New Roman"/>
          <w:sz w:val="24"/>
          <w:szCs w:val="24"/>
        </w:rPr>
        <w:t>; 95%CI: 65.1-75.5%</w:t>
      </w:r>
      <w:r w:rsidR="00DF38D6" w:rsidRPr="00D4063A">
        <w:rPr>
          <w:rFonts w:ascii="Times New Roman" w:hAnsi="Times New Roman" w:cs="Times New Roman"/>
          <w:sz w:val="24"/>
          <w:szCs w:val="24"/>
        </w:rPr>
        <w:t xml:space="preserve"> males)</w:t>
      </w:r>
      <w:r w:rsidR="000F4240" w:rsidRPr="00D4063A">
        <w:rPr>
          <w:rFonts w:ascii="Times New Roman" w:hAnsi="Times New Roman" w:cs="Times New Roman"/>
          <w:sz w:val="24"/>
          <w:szCs w:val="24"/>
        </w:rPr>
        <w:t xml:space="preserve">. </w:t>
      </w:r>
      <w:r w:rsidR="00B348D0" w:rsidRPr="00D4063A">
        <w:rPr>
          <w:rFonts w:ascii="Times New Roman" w:hAnsi="Times New Roman" w:cs="Times New Roman"/>
          <w:sz w:val="24"/>
          <w:szCs w:val="24"/>
        </w:rPr>
        <w:t xml:space="preserve">At the national level, the proportion of </w:t>
      </w:r>
      <w:r w:rsidR="00DF38D6" w:rsidRPr="00D4063A">
        <w:rPr>
          <w:rFonts w:ascii="Times New Roman" w:hAnsi="Times New Roman" w:cs="Times New Roman"/>
          <w:sz w:val="24"/>
          <w:szCs w:val="24"/>
        </w:rPr>
        <w:t>no</w:t>
      </w:r>
      <w:r w:rsidR="00B348D0" w:rsidRPr="00D4063A">
        <w:rPr>
          <w:rFonts w:ascii="Times New Roman" w:hAnsi="Times New Roman" w:cs="Times New Roman"/>
          <w:sz w:val="24"/>
          <w:szCs w:val="24"/>
        </w:rPr>
        <w:t xml:space="preserve"> past-year oral sex partners</w:t>
      </w:r>
      <w:r w:rsidR="00BE53C3" w:rsidRPr="00310A0C">
        <w:rPr>
          <w:rFonts w:ascii="Times New Roman" w:hAnsi="Times New Roman" w:cs="Times New Roman"/>
          <w:sz w:val="24"/>
          <w:szCs w:val="24"/>
        </w:rPr>
        <w:t xml:space="preserve"> was</w:t>
      </w:r>
      <w:r w:rsidR="00B348D0" w:rsidRPr="00310A0C">
        <w:rPr>
          <w:rFonts w:ascii="Times New Roman" w:hAnsi="Times New Roman" w:cs="Times New Roman"/>
          <w:sz w:val="24"/>
          <w:szCs w:val="24"/>
        </w:rPr>
        <w:t xml:space="preserve"> lower than in NYC for both females and males. </w:t>
      </w:r>
      <w:r w:rsidR="00B54CED" w:rsidRPr="00310A0C">
        <w:rPr>
          <w:rFonts w:ascii="Times New Roman" w:hAnsi="Times New Roman" w:cs="Times New Roman"/>
          <w:sz w:val="24"/>
          <w:szCs w:val="24"/>
        </w:rPr>
        <w:t xml:space="preserve">Among participants who reported ever having same-sex sex, </w:t>
      </w:r>
      <w:r w:rsidR="00DF38D6" w:rsidRPr="00310A0C">
        <w:rPr>
          <w:rFonts w:ascii="Times New Roman" w:hAnsi="Times New Roman" w:cs="Times New Roman"/>
          <w:sz w:val="24"/>
          <w:szCs w:val="24"/>
        </w:rPr>
        <w:t xml:space="preserve">a </w:t>
      </w:r>
      <w:r w:rsidR="00B54CED" w:rsidRPr="00310A0C">
        <w:rPr>
          <w:rFonts w:ascii="Times New Roman" w:hAnsi="Times New Roman" w:cs="Times New Roman"/>
          <w:sz w:val="24"/>
          <w:szCs w:val="24"/>
        </w:rPr>
        <w:t>higher proportion of NYC males report</w:t>
      </w:r>
      <w:r w:rsidR="00BE53C3" w:rsidRPr="00310A0C">
        <w:rPr>
          <w:rFonts w:ascii="Times New Roman" w:hAnsi="Times New Roman" w:cs="Times New Roman"/>
          <w:sz w:val="24"/>
          <w:szCs w:val="24"/>
        </w:rPr>
        <w:t>ed</w:t>
      </w:r>
      <w:r w:rsidR="00B54CED" w:rsidRPr="00310A0C">
        <w:rPr>
          <w:rFonts w:ascii="Times New Roman" w:hAnsi="Times New Roman" w:cs="Times New Roman"/>
          <w:sz w:val="24"/>
          <w:szCs w:val="24"/>
        </w:rPr>
        <w:t xml:space="preserve"> one or more partners than </w:t>
      </w:r>
      <w:r w:rsidR="000F4240" w:rsidRPr="00310A0C">
        <w:rPr>
          <w:rFonts w:ascii="Times New Roman" w:hAnsi="Times New Roman" w:cs="Times New Roman"/>
          <w:sz w:val="24"/>
          <w:szCs w:val="24"/>
        </w:rPr>
        <w:t>nationally</w:t>
      </w:r>
      <w:r w:rsidR="00DF38D6" w:rsidRPr="00310A0C">
        <w:rPr>
          <w:rFonts w:ascii="Times New Roman" w:hAnsi="Times New Roman" w:cs="Times New Roman"/>
          <w:sz w:val="24"/>
          <w:szCs w:val="24"/>
        </w:rPr>
        <w:t xml:space="preserve"> (</w:t>
      </w:r>
      <w:r w:rsidR="00F83877" w:rsidRPr="00741FAF">
        <w:rPr>
          <w:rFonts w:ascii="Times New Roman" w:hAnsi="Times New Roman" w:cs="Times New Roman"/>
          <w:sz w:val="24"/>
          <w:szCs w:val="24"/>
        </w:rPr>
        <w:t>81.6</w:t>
      </w:r>
      <w:r w:rsidR="00DF38D6" w:rsidRPr="00741FAF">
        <w:rPr>
          <w:rFonts w:ascii="Times New Roman" w:hAnsi="Times New Roman" w:cs="Times New Roman"/>
          <w:sz w:val="24"/>
          <w:szCs w:val="24"/>
        </w:rPr>
        <w:t>%</w:t>
      </w:r>
      <w:r w:rsidR="00F83877" w:rsidRPr="00741FAF">
        <w:rPr>
          <w:rFonts w:ascii="Times New Roman" w:hAnsi="Times New Roman" w:cs="Times New Roman"/>
          <w:sz w:val="24"/>
          <w:szCs w:val="24"/>
        </w:rPr>
        <w:t xml:space="preserve">; 95%CI: </w:t>
      </w:r>
      <w:r w:rsidR="00C36F39" w:rsidRPr="00741FAF">
        <w:rPr>
          <w:rFonts w:ascii="Times New Roman" w:hAnsi="Times New Roman" w:cs="Times New Roman"/>
          <w:sz w:val="24"/>
          <w:szCs w:val="24"/>
        </w:rPr>
        <w:t>68.8</w:t>
      </w:r>
      <w:r w:rsidR="00F83877" w:rsidRPr="00741FAF">
        <w:rPr>
          <w:rFonts w:ascii="Times New Roman" w:hAnsi="Times New Roman" w:cs="Times New Roman"/>
          <w:sz w:val="24"/>
          <w:szCs w:val="24"/>
        </w:rPr>
        <w:t>-8</w:t>
      </w:r>
      <w:r w:rsidR="00C36F39" w:rsidRPr="00741FAF">
        <w:rPr>
          <w:rFonts w:ascii="Times New Roman" w:hAnsi="Times New Roman" w:cs="Times New Roman"/>
          <w:sz w:val="24"/>
          <w:szCs w:val="24"/>
        </w:rPr>
        <w:t>9.9</w:t>
      </w:r>
      <w:r w:rsidR="00F83877" w:rsidRPr="00741FAF">
        <w:rPr>
          <w:rFonts w:ascii="Times New Roman" w:hAnsi="Times New Roman" w:cs="Times New Roman"/>
          <w:sz w:val="24"/>
          <w:szCs w:val="24"/>
        </w:rPr>
        <w:t>%</w:t>
      </w:r>
      <w:r w:rsidR="00DF38D6" w:rsidRPr="00741FAF">
        <w:rPr>
          <w:rFonts w:ascii="Times New Roman" w:hAnsi="Times New Roman" w:cs="Times New Roman"/>
          <w:sz w:val="24"/>
          <w:szCs w:val="24"/>
        </w:rPr>
        <w:t xml:space="preserve"> versus </w:t>
      </w:r>
      <w:r w:rsidR="00C36F39" w:rsidRPr="00741FAF">
        <w:rPr>
          <w:rFonts w:ascii="Times New Roman" w:hAnsi="Times New Roman" w:cs="Times New Roman"/>
          <w:sz w:val="24"/>
          <w:szCs w:val="24"/>
        </w:rPr>
        <w:t>52.0</w:t>
      </w:r>
      <w:r w:rsidR="00DF38D6" w:rsidRPr="00741FAF">
        <w:rPr>
          <w:rFonts w:ascii="Times New Roman" w:hAnsi="Times New Roman" w:cs="Times New Roman"/>
          <w:sz w:val="24"/>
          <w:szCs w:val="24"/>
        </w:rPr>
        <w:t>%</w:t>
      </w:r>
      <w:r w:rsidR="00C36F39" w:rsidRPr="00741FAF">
        <w:rPr>
          <w:rFonts w:ascii="Times New Roman" w:hAnsi="Times New Roman" w:cs="Times New Roman"/>
          <w:sz w:val="24"/>
          <w:szCs w:val="24"/>
        </w:rPr>
        <w:t>; 95%CI: 41.4-62.5%</w:t>
      </w:r>
      <w:r w:rsidR="00DF38D6" w:rsidRPr="00741FAF">
        <w:rPr>
          <w:rFonts w:ascii="Times New Roman" w:hAnsi="Times New Roman" w:cs="Times New Roman"/>
          <w:sz w:val="24"/>
          <w:szCs w:val="24"/>
        </w:rPr>
        <w:t>, respectively)</w:t>
      </w:r>
      <w:r w:rsidR="00B54CED" w:rsidRPr="00741FAF">
        <w:rPr>
          <w:rFonts w:ascii="Times New Roman" w:hAnsi="Times New Roman" w:cs="Times New Roman"/>
          <w:sz w:val="24"/>
          <w:szCs w:val="24"/>
        </w:rPr>
        <w:t>.</w:t>
      </w:r>
      <w:r w:rsidR="00B54CED" w:rsidRPr="00D4063A">
        <w:rPr>
          <w:rFonts w:ascii="Times New Roman" w:hAnsi="Times New Roman" w:cs="Times New Roman"/>
          <w:sz w:val="24"/>
          <w:szCs w:val="24"/>
        </w:rPr>
        <w:t xml:space="preserve"> </w:t>
      </w:r>
      <w:r w:rsidR="00982AE7" w:rsidRPr="00D4063A">
        <w:rPr>
          <w:rFonts w:ascii="Times New Roman" w:hAnsi="Times New Roman" w:cs="Times New Roman"/>
          <w:sz w:val="24"/>
          <w:szCs w:val="24"/>
        </w:rPr>
        <w:t xml:space="preserve">In NYC, </w:t>
      </w:r>
      <w:r w:rsidR="00DF38D6" w:rsidRPr="00D4063A">
        <w:rPr>
          <w:rFonts w:ascii="Times New Roman" w:hAnsi="Times New Roman" w:cs="Times New Roman"/>
          <w:sz w:val="24"/>
          <w:szCs w:val="24"/>
        </w:rPr>
        <w:t xml:space="preserve">among </w:t>
      </w:r>
      <w:r w:rsidR="00982AE7" w:rsidRPr="00D4063A">
        <w:rPr>
          <w:rFonts w:ascii="Times New Roman" w:hAnsi="Times New Roman" w:cs="Times New Roman"/>
          <w:sz w:val="24"/>
          <w:szCs w:val="24"/>
        </w:rPr>
        <w:t xml:space="preserve">males and females </w:t>
      </w:r>
      <w:r w:rsidR="00DF38D6" w:rsidRPr="00D4063A">
        <w:rPr>
          <w:rFonts w:ascii="Times New Roman" w:hAnsi="Times New Roman" w:cs="Times New Roman"/>
          <w:sz w:val="24"/>
          <w:szCs w:val="24"/>
        </w:rPr>
        <w:t>who report ever having anal sex, the</w:t>
      </w:r>
      <w:r w:rsidR="00982AE7" w:rsidRPr="00D4063A">
        <w:rPr>
          <w:rFonts w:ascii="Times New Roman" w:hAnsi="Times New Roman" w:cs="Times New Roman"/>
          <w:sz w:val="24"/>
          <w:szCs w:val="24"/>
        </w:rPr>
        <w:t xml:space="preserve"> number of past-year anal partners</w:t>
      </w:r>
      <w:r w:rsidR="00DF38D6" w:rsidRPr="00D4063A">
        <w:rPr>
          <w:rFonts w:ascii="Times New Roman" w:hAnsi="Times New Roman" w:cs="Times New Roman"/>
          <w:sz w:val="24"/>
          <w:szCs w:val="24"/>
        </w:rPr>
        <w:t xml:space="preserve"> is similar (</w:t>
      </w:r>
      <w:r w:rsidR="00C36F39" w:rsidRPr="00741FAF">
        <w:rPr>
          <w:rFonts w:ascii="Times New Roman" w:hAnsi="Times New Roman" w:cs="Times New Roman"/>
          <w:sz w:val="24"/>
          <w:szCs w:val="24"/>
        </w:rPr>
        <w:t>36</w:t>
      </w:r>
      <w:r w:rsidR="00AA262D" w:rsidRPr="00741FAF">
        <w:rPr>
          <w:rFonts w:ascii="Times New Roman" w:hAnsi="Times New Roman" w:cs="Times New Roman"/>
          <w:sz w:val="24"/>
          <w:szCs w:val="24"/>
        </w:rPr>
        <w:t>.4%: 95%CI: 28.8-44.8</w:t>
      </w:r>
      <w:r w:rsidR="00C36F39" w:rsidRPr="00741FAF">
        <w:rPr>
          <w:rFonts w:ascii="Times New Roman" w:hAnsi="Times New Roman" w:cs="Times New Roman"/>
          <w:sz w:val="24"/>
          <w:szCs w:val="24"/>
        </w:rPr>
        <w:t>%</w:t>
      </w:r>
      <w:r w:rsidR="00AA262D" w:rsidRPr="00741FAF">
        <w:rPr>
          <w:rFonts w:ascii="Times New Roman" w:hAnsi="Times New Roman" w:cs="Times New Roman"/>
          <w:sz w:val="24"/>
          <w:szCs w:val="24"/>
        </w:rPr>
        <w:t xml:space="preserve"> males versus 35.3%; 95%CI: 29.2-41.8</w:t>
      </w:r>
      <w:r w:rsidR="00AA262D" w:rsidRPr="00741FAF" w:rsidDel="00AA262D">
        <w:rPr>
          <w:rFonts w:ascii="Times New Roman" w:hAnsi="Times New Roman" w:cs="Times New Roman"/>
          <w:sz w:val="24"/>
          <w:szCs w:val="24"/>
        </w:rPr>
        <w:t xml:space="preserve"> </w:t>
      </w:r>
      <w:r w:rsidR="00DF38D6" w:rsidRPr="00741FAF">
        <w:rPr>
          <w:rFonts w:ascii="Times New Roman" w:hAnsi="Times New Roman" w:cs="Times New Roman"/>
          <w:sz w:val="24"/>
          <w:szCs w:val="24"/>
        </w:rPr>
        <w:t>%</w:t>
      </w:r>
      <w:r w:rsidR="00AA262D" w:rsidRPr="00D4063A">
        <w:rPr>
          <w:rFonts w:ascii="Times New Roman" w:hAnsi="Times New Roman" w:cs="Times New Roman"/>
          <w:sz w:val="24"/>
          <w:szCs w:val="24"/>
        </w:rPr>
        <w:t xml:space="preserve"> females</w:t>
      </w:r>
      <w:r w:rsidR="00DF38D6" w:rsidRPr="00D4063A">
        <w:rPr>
          <w:rFonts w:ascii="Times New Roman" w:hAnsi="Times New Roman" w:cs="Times New Roman"/>
          <w:sz w:val="24"/>
          <w:szCs w:val="24"/>
        </w:rPr>
        <w:t xml:space="preserve"> report one and </w:t>
      </w:r>
      <w:r w:rsidR="00AA262D" w:rsidRPr="00D4063A">
        <w:rPr>
          <w:rFonts w:ascii="Times New Roman" w:hAnsi="Times New Roman" w:cs="Times New Roman"/>
          <w:sz w:val="24"/>
          <w:szCs w:val="24"/>
        </w:rPr>
        <w:t>7.9% 95%CI: 4.7-13.1% males versus 2.4%; 95%CI: 0.8-7.0%</w:t>
      </w:r>
      <w:r w:rsidR="00DF38D6" w:rsidRPr="00D4063A">
        <w:rPr>
          <w:rFonts w:ascii="Times New Roman" w:hAnsi="Times New Roman" w:cs="Times New Roman"/>
          <w:sz w:val="24"/>
          <w:szCs w:val="24"/>
        </w:rPr>
        <w:t xml:space="preserve"> report two or more anal sex partners)</w:t>
      </w:r>
      <w:r w:rsidR="00982AE7" w:rsidRPr="00D4063A">
        <w:rPr>
          <w:rFonts w:ascii="Times New Roman" w:hAnsi="Times New Roman" w:cs="Times New Roman"/>
          <w:sz w:val="24"/>
          <w:szCs w:val="24"/>
        </w:rPr>
        <w:t xml:space="preserve">. </w:t>
      </w:r>
    </w:p>
    <w:p w14:paraId="3BBB61E6" w14:textId="07F61D86" w:rsidR="00E17D80" w:rsidRPr="00D4063A" w:rsidRDefault="00E17D80" w:rsidP="00E17D80">
      <w:pPr>
        <w:spacing w:line="480" w:lineRule="auto"/>
        <w:rPr>
          <w:rFonts w:ascii="Times New Roman" w:hAnsi="Times New Roman" w:cs="Times New Roman"/>
          <w:i/>
          <w:iCs/>
          <w:sz w:val="24"/>
          <w:szCs w:val="24"/>
        </w:rPr>
      </w:pPr>
      <w:r w:rsidRPr="00D4063A">
        <w:rPr>
          <w:rFonts w:ascii="Times New Roman" w:hAnsi="Times New Roman" w:cs="Times New Roman"/>
          <w:i/>
          <w:iCs/>
          <w:sz w:val="24"/>
          <w:szCs w:val="24"/>
        </w:rPr>
        <w:t>Reports by age</w:t>
      </w:r>
    </w:p>
    <w:p w14:paraId="68A3997C" w14:textId="7EC09989" w:rsidR="00DD4E01" w:rsidRDefault="00DD4E01" w:rsidP="007E7E68">
      <w:pPr>
        <w:spacing w:line="480" w:lineRule="auto"/>
        <w:ind w:firstLine="720"/>
        <w:rPr>
          <w:rFonts w:ascii="Times New Roman" w:hAnsi="Times New Roman" w:cs="Times New Roman"/>
          <w:sz w:val="24"/>
          <w:szCs w:val="24"/>
        </w:rPr>
      </w:pPr>
      <w:r w:rsidRPr="00D4063A">
        <w:rPr>
          <w:rFonts w:ascii="Times New Roman" w:hAnsi="Times New Roman" w:cs="Times New Roman"/>
          <w:sz w:val="24"/>
          <w:szCs w:val="24"/>
        </w:rPr>
        <w:t xml:space="preserve">Figure 2 shows the </w:t>
      </w:r>
      <w:r w:rsidR="000F4240" w:rsidRPr="00D4063A">
        <w:rPr>
          <w:rFonts w:ascii="Times New Roman" w:hAnsi="Times New Roman" w:cs="Times New Roman"/>
          <w:sz w:val="24"/>
          <w:szCs w:val="24"/>
        </w:rPr>
        <w:t xml:space="preserve">age-standardized </w:t>
      </w:r>
      <w:r w:rsidRPr="00D4063A">
        <w:rPr>
          <w:rFonts w:ascii="Times New Roman" w:hAnsi="Times New Roman" w:cs="Times New Roman"/>
          <w:sz w:val="24"/>
          <w:szCs w:val="24"/>
        </w:rPr>
        <w:t xml:space="preserve">distribution of lifetime prevalence of vaginal, oral and/or </w:t>
      </w:r>
      <w:r w:rsidR="00B54CED" w:rsidRPr="00310A0C">
        <w:rPr>
          <w:rFonts w:ascii="Times New Roman" w:hAnsi="Times New Roman" w:cs="Times New Roman"/>
          <w:sz w:val="24"/>
          <w:szCs w:val="24"/>
        </w:rPr>
        <w:t>same-sex sex</w:t>
      </w:r>
      <w:r w:rsidRPr="00310A0C">
        <w:rPr>
          <w:rFonts w:ascii="Times New Roman" w:hAnsi="Times New Roman" w:cs="Times New Roman"/>
          <w:sz w:val="24"/>
          <w:szCs w:val="24"/>
        </w:rPr>
        <w:t xml:space="preserve"> in NYC and </w:t>
      </w:r>
      <w:r w:rsidR="000F4240" w:rsidRPr="00310A0C">
        <w:rPr>
          <w:rFonts w:ascii="Times New Roman" w:hAnsi="Times New Roman" w:cs="Times New Roman"/>
          <w:sz w:val="24"/>
          <w:szCs w:val="24"/>
        </w:rPr>
        <w:t>n</w:t>
      </w:r>
      <w:r w:rsidRPr="00310A0C">
        <w:rPr>
          <w:rFonts w:ascii="Times New Roman" w:hAnsi="Times New Roman" w:cs="Times New Roman"/>
          <w:sz w:val="24"/>
          <w:szCs w:val="24"/>
        </w:rPr>
        <w:t>ational</w:t>
      </w:r>
      <w:r w:rsidR="000F4240" w:rsidRPr="00310A0C">
        <w:rPr>
          <w:rFonts w:ascii="Times New Roman" w:hAnsi="Times New Roman" w:cs="Times New Roman"/>
          <w:sz w:val="24"/>
          <w:szCs w:val="24"/>
        </w:rPr>
        <w:t>ly</w:t>
      </w:r>
      <w:r w:rsidRPr="00310A0C">
        <w:rPr>
          <w:rFonts w:ascii="Times New Roman" w:hAnsi="Times New Roman" w:cs="Times New Roman"/>
          <w:sz w:val="24"/>
          <w:szCs w:val="24"/>
        </w:rPr>
        <w:t xml:space="preserve"> by age group. </w:t>
      </w:r>
      <w:r w:rsidR="007E7E68" w:rsidRPr="00310A0C">
        <w:rPr>
          <w:rFonts w:ascii="Times New Roman" w:hAnsi="Times New Roman" w:cs="Times New Roman"/>
          <w:sz w:val="24"/>
          <w:szCs w:val="24"/>
        </w:rPr>
        <w:t xml:space="preserve">Overall, the distribution of sexual behaviors and reported number of partners follows a similar distribution by age in NYC and at the national level. </w:t>
      </w:r>
      <w:r w:rsidR="000F4240" w:rsidRPr="00310A0C">
        <w:rPr>
          <w:rFonts w:ascii="Times New Roman" w:hAnsi="Times New Roman" w:cs="Times New Roman"/>
          <w:sz w:val="24"/>
          <w:szCs w:val="24"/>
        </w:rPr>
        <w:t>The m</w:t>
      </w:r>
      <w:r w:rsidR="007E7E68" w:rsidRPr="00310A0C">
        <w:rPr>
          <w:rFonts w:ascii="Times New Roman" w:hAnsi="Times New Roman" w:cs="Times New Roman"/>
          <w:sz w:val="24"/>
          <w:szCs w:val="24"/>
        </w:rPr>
        <w:t xml:space="preserve">ain difference </w:t>
      </w:r>
      <w:r w:rsidR="00BE53C3" w:rsidRPr="00310A0C">
        <w:rPr>
          <w:rFonts w:ascii="Times New Roman" w:hAnsi="Times New Roman" w:cs="Times New Roman"/>
          <w:sz w:val="24"/>
          <w:szCs w:val="24"/>
        </w:rPr>
        <w:t xml:space="preserve">was </w:t>
      </w:r>
      <w:r w:rsidR="007E7E68" w:rsidRPr="00310A0C">
        <w:rPr>
          <w:rFonts w:ascii="Times New Roman" w:hAnsi="Times New Roman" w:cs="Times New Roman"/>
          <w:sz w:val="24"/>
          <w:szCs w:val="24"/>
        </w:rPr>
        <w:t xml:space="preserve">among </w:t>
      </w:r>
      <w:r w:rsidR="000F4240" w:rsidRPr="00310A0C">
        <w:rPr>
          <w:rFonts w:ascii="Times New Roman" w:hAnsi="Times New Roman" w:cs="Times New Roman"/>
          <w:sz w:val="24"/>
          <w:szCs w:val="24"/>
        </w:rPr>
        <w:t xml:space="preserve">those </w:t>
      </w:r>
      <w:r w:rsidR="007E7E68" w:rsidRPr="00310A0C">
        <w:rPr>
          <w:rFonts w:ascii="Times New Roman" w:hAnsi="Times New Roman" w:cs="Times New Roman"/>
          <w:sz w:val="24"/>
          <w:szCs w:val="24"/>
        </w:rPr>
        <w:t>age</w:t>
      </w:r>
      <w:r w:rsidR="000F4240" w:rsidRPr="00310A0C">
        <w:rPr>
          <w:rFonts w:ascii="Times New Roman" w:hAnsi="Times New Roman" w:cs="Times New Roman"/>
          <w:sz w:val="24"/>
          <w:szCs w:val="24"/>
        </w:rPr>
        <w:t>d</w:t>
      </w:r>
      <w:r w:rsidR="007E7E68" w:rsidRPr="00310A0C">
        <w:rPr>
          <w:rFonts w:ascii="Times New Roman" w:hAnsi="Times New Roman" w:cs="Times New Roman"/>
          <w:sz w:val="24"/>
          <w:szCs w:val="24"/>
        </w:rPr>
        <w:t xml:space="preserve"> 50-59</w:t>
      </w:r>
      <w:r w:rsidR="00BE53C3" w:rsidRPr="00310A0C">
        <w:rPr>
          <w:rFonts w:ascii="Times New Roman" w:hAnsi="Times New Roman" w:cs="Times New Roman"/>
          <w:sz w:val="24"/>
          <w:szCs w:val="24"/>
        </w:rPr>
        <w:t>. A</w:t>
      </w:r>
      <w:r w:rsidR="007E7E68" w:rsidRPr="00310A0C">
        <w:rPr>
          <w:rFonts w:ascii="Times New Roman" w:hAnsi="Times New Roman" w:cs="Times New Roman"/>
          <w:sz w:val="24"/>
          <w:szCs w:val="24"/>
        </w:rPr>
        <w:t xml:space="preserve"> higher proportion of participants </w:t>
      </w:r>
      <w:r w:rsidR="00BE53C3" w:rsidRPr="00310A0C">
        <w:rPr>
          <w:rFonts w:ascii="Times New Roman" w:hAnsi="Times New Roman" w:cs="Times New Roman"/>
          <w:sz w:val="24"/>
          <w:szCs w:val="24"/>
        </w:rPr>
        <w:t xml:space="preserve">in this age group </w:t>
      </w:r>
      <w:r w:rsidR="007E7E68" w:rsidRPr="00310A0C">
        <w:rPr>
          <w:rFonts w:ascii="Times New Roman" w:hAnsi="Times New Roman" w:cs="Times New Roman"/>
          <w:sz w:val="24"/>
          <w:szCs w:val="24"/>
        </w:rPr>
        <w:t>in NYC report</w:t>
      </w:r>
      <w:r w:rsidR="00BE53C3" w:rsidRPr="00310A0C">
        <w:rPr>
          <w:rFonts w:ascii="Times New Roman" w:hAnsi="Times New Roman" w:cs="Times New Roman"/>
          <w:sz w:val="24"/>
          <w:szCs w:val="24"/>
        </w:rPr>
        <w:t>ed</w:t>
      </w:r>
      <w:r w:rsidR="007E7E68" w:rsidRPr="00310A0C">
        <w:rPr>
          <w:rFonts w:ascii="Times New Roman" w:hAnsi="Times New Roman" w:cs="Times New Roman"/>
          <w:sz w:val="24"/>
          <w:szCs w:val="24"/>
        </w:rPr>
        <w:t xml:space="preserve"> </w:t>
      </w:r>
      <w:r w:rsidR="00BE53C3" w:rsidRPr="00310A0C">
        <w:rPr>
          <w:rFonts w:ascii="Times New Roman" w:hAnsi="Times New Roman" w:cs="Times New Roman"/>
          <w:sz w:val="24"/>
          <w:szCs w:val="24"/>
        </w:rPr>
        <w:t>one</w:t>
      </w:r>
      <w:r w:rsidR="007E7E68" w:rsidRPr="00310A0C">
        <w:rPr>
          <w:rFonts w:ascii="Times New Roman" w:hAnsi="Times New Roman" w:cs="Times New Roman"/>
          <w:sz w:val="24"/>
          <w:szCs w:val="24"/>
        </w:rPr>
        <w:t xml:space="preserve"> </w:t>
      </w:r>
      <w:r w:rsidR="00BE53C3" w:rsidRPr="00310A0C">
        <w:rPr>
          <w:rFonts w:ascii="Times New Roman" w:hAnsi="Times New Roman" w:cs="Times New Roman"/>
          <w:sz w:val="24"/>
          <w:szCs w:val="24"/>
        </w:rPr>
        <w:t xml:space="preserve">vaginal sex partner </w:t>
      </w:r>
      <w:r w:rsidR="00DA309C" w:rsidRPr="00310A0C">
        <w:rPr>
          <w:rFonts w:ascii="Times New Roman" w:hAnsi="Times New Roman" w:cs="Times New Roman"/>
          <w:sz w:val="24"/>
          <w:szCs w:val="24"/>
        </w:rPr>
        <w:t>(</w:t>
      </w:r>
      <w:r w:rsidR="00AA262D" w:rsidRPr="00D4063A">
        <w:rPr>
          <w:rFonts w:ascii="Times New Roman" w:hAnsi="Times New Roman" w:cs="Times New Roman"/>
          <w:sz w:val="24"/>
          <w:szCs w:val="24"/>
        </w:rPr>
        <w:t>88.3</w:t>
      </w:r>
      <w:r w:rsidR="00DA309C" w:rsidRPr="00D4063A">
        <w:rPr>
          <w:rFonts w:ascii="Times New Roman" w:hAnsi="Times New Roman" w:cs="Times New Roman"/>
          <w:sz w:val="24"/>
          <w:szCs w:val="24"/>
        </w:rPr>
        <w:t>%</w:t>
      </w:r>
      <w:r w:rsidR="00AA262D" w:rsidRPr="00D4063A">
        <w:rPr>
          <w:rFonts w:ascii="Times New Roman" w:hAnsi="Times New Roman" w:cs="Times New Roman"/>
          <w:sz w:val="24"/>
          <w:szCs w:val="24"/>
        </w:rPr>
        <w:t>; 95%CI:81.7-92.8%</w:t>
      </w:r>
      <w:r w:rsidR="00DA309C" w:rsidRPr="00D4063A">
        <w:rPr>
          <w:rFonts w:ascii="Times New Roman" w:hAnsi="Times New Roman" w:cs="Times New Roman"/>
          <w:sz w:val="24"/>
          <w:szCs w:val="24"/>
        </w:rPr>
        <w:t xml:space="preserve">) </w:t>
      </w:r>
      <w:r w:rsidR="00BE53C3" w:rsidRPr="00D4063A">
        <w:rPr>
          <w:rFonts w:ascii="Times New Roman" w:hAnsi="Times New Roman" w:cs="Times New Roman"/>
          <w:sz w:val="24"/>
          <w:szCs w:val="24"/>
        </w:rPr>
        <w:t>and/or one</w:t>
      </w:r>
      <w:r w:rsidR="007E7E68" w:rsidRPr="00D4063A">
        <w:rPr>
          <w:rFonts w:ascii="Times New Roman" w:hAnsi="Times New Roman" w:cs="Times New Roman"/>
          <w:sz w:val="24"/>
          <w:szCs w:val="24"/>
        </w:rPr>
        <w:t xml:space="preserve"> oral sex partner</w:t>
      </w:r>
      <w:r w:rsidR="00DA309C" w:rsidRPr="00D4063A">
        <w:rPr>
          <w:rFonts w:ascii="Times New Roman" w:hAnsi="Times New Roman" w:cs="Times New Roman"/>
          <w:sz w:val="24"/>
          <w:szCs w:val="24"/>
        </w:rPr>
        <w:t xml:space="preserve"> (</w:t>
      </w:r>
      <w:r w:rsidR="00AA262D" w:rsidRPr="00741FAF">
        <w:rPr>
          <w:rFonts w:ascii="Times New Roman" w:hAnsi="Times New Roman" w:cs="Times New Roman"/>
          <w:sz w:val="24"/>
          <w:szCs w:val="24"/>
        </w:rPr>
        <w:t>66.1</w:t>
      </w:r>
      <w:r w:rsidR="00DA309C" w:rsidRPr="00741FAF">
        <w:rPr>
          <w:rFonts w:ascii="Times New Roman" w:hAnsi="Times New Roman" w:cs="Times New Roman"/>
          <w:sz w:val="24"/>
          <w:szCs w:val="24"/>
        </w:rPr>
        <w:t>%</w:t>
      </w:r>
      <w:r w:rsidR="00AA262D" w:rsidRPr="00D4063A">
        <w:rPr>
          <w:rFonts w:ascii="Times New Roman" w:hAnsi="Times New Roman" w:cs="Times New Roman"/>
          <w:sz w:val="24"/>
          <w:szCs w:val="24"/>
        </w:rPr>
        <w:t>; 95%CI:55.1-75.6%</w:t>
      </w:r>
      <w:r w:rsidR="00DA309C" w:rsidRPr="00D4063A">
        <w:rPr>
          <w:rFonts w:ascii="Times New Roman" w:hAnsi="Times New Roman" w:cs="Times New Roman"/>
          <w:sz w:val="24"/>
          <w:szCs w:val="24"/>
        </w:rPr>
        <w:t>)</w:t>
      </w:r>
      <w:r w:rsidR="007E7E68" w:rsidRPr="00D4063A">
        <w:rPr>
          <w:rFonts w:ascii="Times New Roman" w:hAnsi="Times New Roman" w:cs="Times New Roman"/>
          <w:sz w:val="24"/>
          <w:szCs w:val="24"/>
        </w:rPr>
        <w:t xml:space="preserve"> than at the national level</w:t>
      </w:r>
      <w:r w:rsidR="00DA309C" w:rsidRPr="00D4063A">
        <w:rPr>
          <w:rFonts w:ascii="Times New Roman" w:hAnsi="Times New Roman" w:cs="Times New Roman"/>
          <w:sz w:val="24"/>
          <w:szCs w:val="24"/>
        </w:rPr>
        <w:t xml:space="preserve"> (</w:t>
      </w:r>
      <w:r w:rsidR="00AA262D" w:rsidRPr="00D4063A">
        <w:rPr>
          <w:rFonts w:ascii="Times New Roman" w:hAnsi="Times New Roman" w:cs="Times New Roman"/>
          <w:sz w:val="24"/>
          <w:szCs w:val="24"/>
        </w:rPr>
        <w:t>60.2%; 95%CI: 54.6-65.6% and 41.1%; 95%CI:41.1-36.1%</w:t>
      </w:r>
      <w:r w:rsidR="00DA309C" w:rsidRPr="00741FAF">
        <w:rPr>
          <w:rFonts w:ascii="Times New Roman" w:hAnsi="Times New Roman" w:cs="Times New Roman"/>
          <w:sz w:val="24"/>
          <w:szCs w:val="24"/>
        </w:rPr>
        <w:t>, respectively</w:t>
      </w:r>
      <w:r w:rsidR="00DA309C" w:rsidRPr="00D4063A">
        <w:rPr>
          <w:rFonts w:ascii="Times New Roman" w:hAnsi="Times New Roman" w:cs="Times New Roman"/>
          <w:sz w:val="24"/>
          <w:szCs w:val="24"/>
        </w:rPr>
        <w:t>)</w:t>
      </w:r>
      <w:r w:rsidR="007E7E68" w:rsidRPr="00D4063A">
        <w:rPr>
          <w:rFonts w:ascii="Times New Roman" w:hAnsi="Times New Roman" w:cs="Times New Roman"/>
          <w:sz w:val="24"/>
          <w:szCs w:val="24"/>
        </w:rPr>
        <w:t>. In the case of NYC, where it was possible to observe reported number of past-year partners</w:t>
      </w:r>
      <w:r w:rsidR="00BE53C3" w:rsidRPr="00D4063A">
        <w:rPr>
          <w:rFonts w:ascii="Times New Roman" w:hAnsi="Times New Roman" w:cs="Times New Roman"/>
          <w:sz w:val="24"/>
          <w:szCs w:val="24"/>
        </w:rPr>
        <w:t xml:space="preserve"> for participants ages 60-69</w:t>
      </w:r>
      <w:r w:rsidR="007E7E68" w:rsidRPr="00D4063A">
        <w:rPr>
          <w:rFonts w:ascii="Times New Roman" w:hAnsi="Times New Roman" w:cs="Times New Roman"/>
          <w:sz w:val="24"/>
          <w:szCs w:val="24"/>
        </w:rPr>
        <w:t>, the proportion of participants who report at least one partner is similar to those ages 50-59</w:t>
      </w:r>
      <w:r w:rsidR="00DA309C" w:rsidRPr="00D4063A">
        <w:rPr>
          <w:rFonts w:ascii="Times New Roman" w:hAnsi="Times New Roman" w:cs="Times New Roman"/>
          <w:sz w:val="24"/>
          <w:szCs w:val="24"/>
        </w:rPr>
        <w:t xml:space="preserve">; among those who had ever reported vaginal sex, </w:t>
      </w:r>
      <w:r w:rsidR="00AA262D" w:rsidRPr="00D4063A">
        <w:rPr>
          <w:rFonts w:ascii="Times New Roman" w:hAnsi="Times New Roman" w:cs="Times New Roman"/>
          <w:sz w:val="24"/>
          <w:szCs w:val="24"/>
        </w:rPr>
        <w:t>81.4</w:t>
      </w:r>
      <w:r w:rsidR="00DA309C" w:rsidRPr="00D4063A">
        <w:rPr>
          <w:rFonts w:ascii="Times New Roman" w:hAnsi="Times New Roman" w:cs="Times New Roman"/>
          <w:sz w:val="24"/>
          <w:szCs w:val="24"/>
        </w:rPr>
        <w:t>%</w:t>
      </w:r>
      <w:r w:rsidR="00AA262D" w:rsidRPr="00D4063A">
        <w:rPr>
          <w:rFonts w:ascii="Times New Roman" w:hAnsi="Times New Roman" w:cs="Times New Roman"/>
          <w:sz w:val="24"/>
          <w:szCs w:val="24"/>
        </w:rPr>
        <w:t>; 95%CI: 70.0-89.2%</w:t>
      </w:r>
      <w:r w:rsidR="00DA309C" w:rsidRPr="00D4063A">
        <w:rPr>
          <w:rFonts w:ascii="Times New Roman" w:hAnsi="Times New Roman" w:cs="Times New Roman"/>
          <w:sz w:val="24"/>
          <w:szCs w:val="24"/>
        </w:rPr>
        <w:t xml:space="preserve"> of 60-69 year olds reported one partner, similarly for oral sex the majority (</w:t>
      </w:r>
      <w:r w:rsidR="00AA262D" w:rsidRPr="00741FAF">
        <w:rPr>
          <w:rFonts w:ascii="Times New Roman" w:hAnsi="Times New Roman" w:cs="Times New Roman"/>
          <w:sz w:val="24"/>
          <w:szCs w:val="24"/>
        </w:rPr>
        <w:t>63.8</w:t>
      </w:r>
      <w:r w:rsidR="00DA309C" w:rsidRPr="00741FAF">
        <w:rPr>
          <w:rFonts w:ascii="Times New Roman" w:hAnsi="Times New Roman" w:cs="Times New Roman"/>
          <w:sz w:val="24"/>
          <w:szCs w:val="24"/>
        </w:rPr>
        <w:t>%</w:t>
      </w:r>
      <w:r w:rsidR="00AA262D" w:rsidRPr="00D4063A">
        <w:rPr>
          <w:rFonts w:ascii="Times New Roman" w:hAnsi="Times New Roman" w:cs="Times New Roman"/>
          <w:sz w:val="24"/>
          <w:szCs w:val="24"/>
        </w:rPr>
        <w:t>; 95%CI:50.2-75.5%</w:t>
      </w:r>
      <w:r w:rsidR="00DA309C" w:rsidRPr="00D4063A">
        <w:rPr>
          <w:rFonts w:ascii="Times New Roman" w:hAnsi="Times New Roman" w:cs="Times New Roman"/>
          <w:sz w:val="24"/>
          <w:szCs w:val="24"/>
        </w:rPr>
        <w:t>) reported one partner, and for same-sex sex (</w:t>
      </w:r>
      <w:r w:rsidR="00AA262D" w:rsidRPr="00741FAF">
        <w:rPr>
          <w:rFonts w:ascii="Times New Roman" w:hAnsi="Times New Roman" w:cs="Times New Roman"/>
          <w:sz w:val="24"/>
          <w:szCs w:val="24"/>
        </w:rPr>
        <w:t>15.1</w:t>
      </w:r>
      <w:r w:rsidR="00DA309C" w:rsidRPr="00741FAF">
        <w:rPr>
          <w:rFonts w:ascii="Times New Roman" w:hAnsi="Times New Roman" w:cs="Times New Roman"/>
          <w:sz w:val="24"/>
          <w:szCs w:val="24"/>
        </w:rPr>
        <w:t>%</w:t>
      </w:r>
      <w:r w:rsidR="00AA262D" w:rsidRPr="00D4063A">
        <w:rPr>
          <w:rFonts w:ascii="Times New Roman" w:hAnsi="Times New Roman" w:cs="Times New Roman"/>
          <w:sz w:val="24"/>
          <w:szCs w:val="24"/>
        </w:rPr>
        <w:t>; 95%CI: 5.1-37.0%</w:t>
      </w:r>
      <w:r w:rsidR="00DA309C" w:rsidRPr="00D4063A">
        <w:rPr>
          <w:rFonts w:ascii="Times New Roman" w:hAnsi="Times New Roman" w:cs="Times New Roman"/>
          <w:sz w:val="24"/>
          <w:szCs w:val="24"/>
        </w:rPr>
        <w:t xml:space="preserve">) reported one partner).  </w:t>
      </w:r>
      <w:r w:rsidR="00982AE7" w:rsidRPr="00D4063A">
        <w:rPr>
          <w:rFonts w:ascii="Times New Roman" w:hAnsi="Times New Roman" w:cs="Times New Roman"/>
          <w:sz w:val="24"/>
          <w:szCs w:val="24"/>
        </w:rPr>
        <w:t>As age increases, a higher proportion or participants in NYC report having zero anal partners in the past year.</w:t>
      </w:r>
      <w:r w:rsidR="00982AE7">
        <w:rPr>
          <w:rFonts w:ascii="Times New Roman" w:hAnsi="Times New Roman" w:cs="Times New Roman"/>
          <w:sz w:val="24"/>
          <w:szCs w:val="24"/>
        </w:rPr>
        <w:t xml:space="preserve"> </w:t>
      </w:r>
    </w:p>
    <w:p w14:paraId="7ADD7C55" w14:textId="37ADC475" w:rsidR="00DA309C" w:rsidRPr="00DA309C" w:rsidRDefault="00DA309C" w:rsidP="00DA309C">
      <w:pPr>
        <w:spacing w:line="480" w:lineRule="auto"/>
        <w:rPr>
          <w:rFonts w:ascii="Times New Roman" w:hAnsi="Times New Roman" w:cs="Times New Roman"/>
          <w:i/>
          <w:iCs/>
          <w:sz w:val="24"/>
          <w:szCs w:val="24"/>
        </w:rPr>
      </w:pPr>
      <w:r w:rsidRPr="00DA309C">
        <w:rPr>
          <w:rFonts w:ascii="Times New Roman" w:hAnsi="Times New Roman" w:cs="Times New Roman"/>
          <w:i/>
          <w:iCs/>
          <w:sz w:val="24"/>
          <w:szCs w:val="24"/>
        </w:rPr>
        <w:t>Reports by race/ethnicity</w:t>
      </w:r>
    </w:p>
    <w:p w14:paraId="323BED7D" w14:textId="77777777" w:rsidR="00DA309C" w:rsidRDefault="00DD4E01" w:rsidP="00B628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3 shows the </w:t>
      </w:r>
      <w:r w:rsidR="000F4240">
        <w:rPr>
          <w:rFonts w:ascii="Times New Roman" w:hAnsi="Times New Roman" w:cs="Times New Roman"/>
          <w:sz w:val="24"/>
          <w:szCs w:val="24"/>
        </w:rPr>
        <w:t xml:space="preserve">age-standardized </w:t>
      </w:r>
      <w:r>
        <w:rPr>
          <w:rFonts w:ascii="Times New Roman" w:hAnsi="Times New Roman" w:cs="Times New Roman"/>
          <w:sz w:val="24"/>
          <w:szCs w:val="24"/>
        </w:rPr>
        <w:t xml:space="preserve">distribution of lifetime prevalence of vaginal, oral </w:t>
      </w:r>
      <w:r w:rsidR="00B54CED">
        <w:rPr>
          <w:rFonts w:ascii="Times New Roman" w:hAnsi="Times New Roman" w:cs="Times New Roman"/>
          <w:sz w:val="24"/>
          <w:szCs w:val="24"/>
        </w:rPr>
        <w:t>same-sex</w:t>
      </w:r>
      <w:r w:rsidR="00982AE7" w:rsidRPr="00982AE7">
        <w:rPr>
          <w:rFonts w:ascii="Times New Roman" w:hAnsi="Times New Roman" w:cs="Times New Roman"/>
          <w:sz w:val="24"/>
          <w:szCs w:val="24"/>
        </w:rPr>
        <w:t xml:space="preserve"> </w:t>
      </w:r>
      <w:r w:rsidR="00982AE7">
        <w:rPr>
          <w:rFonts w:ascii="Times New Roman" w:hAnsi="Times New Roman" w:cs="Times New Roman"/>
          <w:sz w:val="24"/>
          <w:szCs w:val="24"/>
        </w:rPr>
        <w:t>and/or anal</w:t>
      </w:r>
      <w:r w:rsidR="00B54CED">
        <w:rPr>
          <w:rFonts w:ascii="Times New Roman" w:hAnsi="Times New Roman" w:cs="Times New Roman"/>
          <w:sz w:val="24"/>
          <w:szCs w:val="24"/>
        </w:rPr>
        <w:t xml:space="preserve"> sex</w:t>
      </w:r>
      <w:r>
        <w:rPr>
          <w:rFonts w:ascii="Times New Roman" w:hAnsi="Times New Roman" w:cs="Times New Roman"/>
          <w:sz w:val="24"/>
          <w:szCs w:val="24"/>
        </w:rPr>
        <w:t xml:space="preserve"> in NYC and </w:t>
      </w:r>
      <w:r w:rsidR="000F4240">
        <w:rPr>
          <w:rFonts w:ascii="Times New Roman" w:hAnsi="Times New Roman" w:cs="Times New Roman"/>
          <w:sz w:val="24"/>
          <w:szCs w:val="24"/>
        </w:rPr>
        <w:t>n</w:t>
      </w:r>
      <w:r>
        <w:rPr>
          <w:rFonts w:ascii="Times New Roman" w:hAnsi="Times New Roman" w:cs="Times New Roman"/>
          <w:sz w:val="24"/>
          <w:szCs w:val="24"/>
        </w:rPr>
        <w:t>ational</w:t>
      </w:r>
      <w:r w:rsidR="000F4240">
        <w:rPr>
          <w:rFonts w:ascii="Times New Roman" w:hAnsi="Times New Roman" w:cs="Times New Roman"/>
          <w:sz w:val="24"/>
          <w:szCs w:val="24"/>
        </w:rPr>
        <w:t>ly</w:t>
      </w:r>
      <w:r>
        <w:rPr>
          <w:rFonts w:ascii="Times New Roman" w:hAnsi="Times New Roman" w:cs="Times New Roman"/>
          <w:sz w:val="24"/>
          <w:szCs w:val="24"/>
        </w:rPr>
        <w:t xml:space="preserve"> by race/ethnicity. </w:t>
      </w:r>
      <w:r w:rsidR="007E7E68">
        <w:rPr>
          <w:rFonts w:ascii="Times New Roman" w:hAnsi="Times New Roman" w:cs="Times New Roman"/>
          <w:sz w:val="24"/>
          <w:szCs w:val="24"/>
        </w:rPr>
        <w:t xml:space="preserve">Overall, there was a similar distribution in NYC and at the national level, and across race/ethnicity. Similarly, reported past-year vaginal and oral sex partners were similar across race/ethnicity, and </w:t>
      </w:r>
      <w:r w:rsidR="00BE53C3">
        <w:rPr>
          <w:rFonts w:ascii="Times New Roman" w:hAnsi="Times New Roman" w:cs="Times New Roman"/>
          <w:sz w:val="24"/>
          <w:szCs w:val="24"/>
        </w:rPr>
        <w:t xml:space="preserve">between </w:t>
      </w:r>
      <w:r w:rsidR="007E7E68">
        <w:rPr>
          <w:rFonts w:ascii="Times New Roman" w:hAnsi="Times New Roman" w:cs="Times New Roman"/>
          <w:sz w:val="24"/>
          <w:szCs w:val="24"/>
        </w:rPr>
        <w:t xml:space="preserve">NYC and </w:t>
      </w:r>
      <w:r w:rsidR="00BE53C3">
        <w:rPr>
          <w:rFonts w:ascii="Times New Roman" w:hAnsi="Times New Roman" w:cs="Times New Roman"/>
          <w:sz w:val="24"/>
          <w:szCs w:val="24"/>
        </w:rPr>
        <w:t>the national average</w:t>
      </w:r>
      <w:r w:rsidR="007E7E68">
        <w:rPr>
          <w:rFonts w:ascii="Times New Roman" w:hAnsi="Times New Roman" w:cs="Times New Roman"/>
          <w:sz w:val="24"/>
          <w:szCs w:val="24"/>
        </w:rPr>
        <w:t xml:space="preserve">. </w:t>
      </w:r>
    </w:p>
    <w:p w14:paraId="26C7E987" w14:textId="72040122" w:rsidR="00DA309C" w:rsidRPr="00DA309C" w:rsidRDefault="00DA309C" w:rsidP="00DA309C">
      <w:pPr>
        <w:spacing w:line="480" w:lineRule="auto"/>
        <w:rPr>
          <w:rFonts w:ascii="Times New Roman" w:hAnsi="Times New Roman" w:cs="Times New Roman"/>
          <w:i/>
          <w:iCs/>
          <w:sz w:val="24"/>
          <w:szCs w:val="24"/>
        </w:rPr>
      </w:pPr>
      <w:r w:rsidRPr="00DA309C">
        <w:rPr>
          <w:rFonts w:ascii="Times New Roman" w:hAnsi="Times New Roman" w:cs="Times New Roman"/>
          <w:i/>
          <w:iCs/>
          <w:sz w:val="24"/>
          <w:szCs w:val="24"/>
        </w:rPr>
        <w:t>Reports by BMI</w:t>
      </w:r>
    </w:p>
    <w:p w14:paraId="245786FC" w14:textId="1EAC5E41" w:rsidR="00B62809" w:rsidRDefault="007E7E68" w:rsidP="00DA30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w:t>
      </w:r>
      <w:r w:rsidR="00DD4E01">
        <w:rPr>
          <w:rFonts w:ascii="Times New Roman" w:hAnsi="Times New Roman" w:cs="Times New Roman"/>
          <w:sz w:val="24"/>
          <w:szCs w:val="24"/>
        </w:rPr>
        <w:t xml:space="preserve">Figure 4 shows the </w:t>
      </w:r>
      <w:r w:rsidR="00BB4022">
        <w:rPr>
          <w:rFonts w:ascii="Times New Roman" w:hAnsi="Times New Roman" w:cs="Times New Roman"/>
          <w:sz w:val="24"/>
          <w:szCs w:val="24"/>
        </w:rPr>
        <w:t xml:space="preserve">age-standardized </w:t>
      </w:r>
      <w:r w:rsidR="00DD4E01">
        <w:rPr>
          <w:rFonts w:ascii="Times New Roman" w:hAnsi="Times New Roman" w:cs="Times New Roman"/>
          <w:sz w:val="24"/>
          <w:szCs w:val="24"/>
        </w:rPr>
        <w:t>distribution of lifetime prevalence of vaginal, oral</w:t>
      </w:r>
      <w:r w:rsidR="009401B7">
        <w:rPr>
          <w:rFonts w:ascii="Times New Roman" w:hAnsi="Times New Roman" w:cs="Times New Roman"/>
          <w:sz w:val="24"/>
          <w:szCs w:val="24"/>
        </w:rPr>
        <w:t>,</w:t>
      </w:r>
      <w:r w:rsidR="00DD4E01">
        <w:rPr>
          <w:rFonts w:ascii="Times New Roman" w:hAnsi="Times New Roman" w:cs="Times New Roman"/>
          <w:sz w:val="24"/>
          <w:szCs w:val="24"/>
        </w:rPr>
        <w:t xml:space="preserve"> </w:t>
      </w:r>
      <w:r w:rsidR="00B54CED">
        <w:rPr>
          <w:rFonts w:ascii="Times New Roman" w:hAnsi="Times New Roman" w:cs="Times New Roman"/>
          <w:sz w:val="24"/>
          <w:szCs w:val="24"/>
        </w:rPr>
        <w:t>same-sex</w:t>
      </w:r>
      <w:r w:rsidR="009401B7" w:rsidRPr="009401B7">
        <w:rPr>
          <w:rFonts w:ascii="Times New Roman" w:hAnsi="Times New Roman" w:cs="Times New Roman"/>
          <w:sz w:val="24"/>
          <w:szCs w:val="24"/>
        </w:rPr>
        <w:t xml:space="preserve"> </w:t>
      </w:r>
      <w:r w:rsidR="009401B7">
        <w:rPr>
          <w:rFonts w:ascii="Times New Roman" w:hAnsi="Times New Roman" w:cs="Times New Roman"/>
          <w:sz w:val="24"/>
          <w:szCs w:val="24"/>
        </w:rPr>
        <w:t>and/or anal</w:t>
      </w:r>
      <w:r w:rsidR="00B54CED">
        <w:rPr>
          <w:rFonts w:ascii="Times New Roman" w:hAnsi="Times New Roman" w:cs="Times New Roman"/>
          <w:sz w:val="24"/>
          <w:szCs w:val="24"/>
        </w:rPr>
        <w:t xml:space="preserve"> sex</w:t>
      </w:r>
      <w:r w:rsidR="00DD4E01">
        <w:rPr>
          <w:rFonts w:ascii="Times New Roman" w:hAnsi="Times New Roman" w:cs="Times New Roman"/>
          <w:sz w:val="24"/>
          <w:szCs w:val="24"/>
        </w:rPr>
        <w:t xml:space="preserve"> in NYC and </w:t>
      </w:r>
      <w:r w:rsidR="00BB4022">
        <w:rPr>
          <w:rFonts w:ascii="Times New Roman" w:hAnsi="Times New Roman" w:cs="Times New Roman"/>
          <w:sz w:val="24"/>
          <w:szCs w:val="24"/>
        </w:rPr>
        <w:t>n</w:t>
      </w:r>
      <w:r w:rsidR="00DD4E01">
        <w:rPr>
          <w:rFonts w:ascii="Times New Roman" w:hAnsi="Times New Roman" w:cs="Times New Roman"/>
          <w:sz w:val="24"/>
          <w:szCs w:val="24"/>
        </w:rPr>
        <w:t>ational</w:t>
      </w:r>
      <w:r w:rsidR="00BB4022">
        <w:rPr>
          <w:rFonts w:ascii="Times New Roman" w:hAnsi="Times New Roman" w:cs="Times New Roman"/>
          <w:sz w:val="24"/>
          <w:szCs w:val="24"/>
        </w:rPr>
        <w:t>ly</w:t>
      </w:r>
      <w:r w:rsidR="00DD4E01">
        <w:rPr>
          <w:rFonts w:ascii="Times New Roman" w:hAnsi="Times New Roman" w:cs="Times New Roman"/>
          <w:sz w:val="24"/>
          <w:szCs w:val="24"/>
        </w:rPr>
        <w:t xml:space="preserve"> by BMI. </w:t>
      </w:r>
      <w:r w:rsidR="00BE53C3">
        <w:rPr>
          <w:rFonts w:ascii="Times New Roman" w:hAnsi="Times New Roman" w:cs="Times New Roman"/>
          <w:sz w:val="24"/>
          <w:szCs w:val="24"/>
        </w:rPr>
        <w:t>There were</w:t>
      </w:r>
      <w:r w:rsidR="004721EC">
        <w:rPr>
          <w:rFonts w:ascii="Times New Roman" w:hAnsi="Times New Roman" w:cs="Times New Roman"/>
          <w:sz w:val="24"/>
          <w:szCs w:val="24"/>
        </w:rPr>
        <w:t xml:space="preserve"> no differences between reported lifetime prevalence of vaginal, oral, </w:t>
      </w:r>
      <w:r w:rsidR="009401B7">
        <w:rPr>
          <w:rFonts w:ascii="Times New Roman" w:hAnsi="Times New Roman" w:cs="Times New Roman"/>
          <w:sz w:val="24"/>
          <w:szCs w:val="24"/>
        </w:rPr>
        <w:t>same-sex</w:t>
      </w:r>
      <w:r w:rsidR="009401B7" w:rsidRPr="009401B7">
        <w:rPr>
          <w:rFonts w:ascii="Times New Roman" w:hAnsi="Times New Roman" w:cs="Times New Roman"/>
          <w:sz w:val="24"/>
          <w:szCs w:val="24"/>
        </w:rPr>
        <w:t xml:space="preserve"> </w:t>
      </w:r>
      <w:r w:rsidR="009401B7">
        <w:rPr>
          <w:rFonts w:ascii="Times New Roman" w:hAnsi="Times New Roman" w:cs="Times New Roman"/>
          <w:sz w:val="24"/>
          <w:szCs w:val="24"/>
        </w:rPr>
        <w:t>and/or anal sex</w:t>
      </w:r>
      <w:r w:rsidR="004721EC">
        <w:rPr>
          <w:rFonts w:ascii="Times New Roman" w:hAnsi="Times New Roman" w:cs="Times New Roman"/>
          <w:sz w:val="24"/>
          <w:szCs w:val="24"/>
        </w:rPr>
        <w:t xml:space="preserve"> in NYC and at the national level, and across BMI levels. The number of reported past-year sex partners by sexual behavior was also similar across geographies and BMI levels.  </w:t>
      </w:r>
    </w:p>
    <w:p w14:paraId="20C91753" w14:textId="77777777" w:rsidR="00DD7BE2" w:rsidRDefault="00DD7BE2" w:rsidP="004721EC">
      <w:pPr>
        <w:spacing w:line="480" w:lineRule="auto"/>
        <w:rPr>
          <w:rFonts w:ascii="Times New Roman" w:hAnsi="Times New Roman" w:cs="Times New Roman"/>
          <w:b/>
          <w:sz w:val="24"/>
          <w:szCs w:val="24"/>
        </w:rPr>
      </w:pPr>
    </w:p>
    <w:p w14:paraId="1653ED97" w14:textId="108D88E3" w:rsidR="004721EC" w:rsidRPr="004721EC" w:rsidRDefault="004721EC" w:rsidP="004721EC">
      <w:pPr>
        <w:spacing w:line="480" w:lineRule="auto"/>
        <w:rPr>
          <w:rFonts w:ascii="Times New Roman" w:hAnsi="Times New Roman" w:cs="Times New Roman"/>
          <w:b/>
          <w:sz w:val="24"/>
          <w:szCs w:val="24"/>
        </w:rPr>
      </w:pPr>
      <w:r w:rsidRPr="004721EC">
        <w:rPr>
          <w:rFonts w:ascii="Times New Roman" w:hAnsi="Times New Roman" w:cs="Times New Roman"/>
          <w:b/>
          <w:sz w:val="24"/>
          <w:szCs w:val="24"/>
        </w:rPr>
        <w:t xml:space="preserve">Discussion/Conclusion </w:t>
      </w:r>
    </w:p>
    <w:p w14:paraId="7B2BB76F" w14:textId="7036C478" w:rsidR="004721EC" w:rsidRDefault="004721EC" w:rsidP="004721E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Slight differences by gender and age. </w:t>
      </w:r>
      <w:r w:rsidR="00BB4022">
        <w:rPr>
          <w:rFonts w:ascii="Times New Roman" w:hAnsi="Times New Roman" w:cs="Times New Roman"/>
          <w:sz w:val="24"/>
          <w:szCs w:val="24"/>
        </w:rPr>
        <w:t xml:space="preserve"> Older people still active.  More reported same sex in NYC</w:t>
      </w:r>
      <w:r w:rsidR="009401B7">
        <w:rPr>
          <w:rFonts w:ascii="Times New Roman" w:hAnsi="Times New Roman" w:cs="Times New Roman"/>
          <w:sz w:val="24"/>
          <w:szCs w:val="24"/>
        </w:rPr>
        <w:t xml:space="preserve"> vs national</w:t>
      </w:r>
      <w:r w:rsidR="00BB4022">
        <w:rPr>
          <w:rFonts w:ascii="Times New Roman" w:hAnsi="Times New Roman" w:cs="Times New Roman"/>
          <w:sz w:val="24"/>
          <w:szCs w:val="24"/>
        </w:rPr>
        <w:t>.</w:t>
      </w:r>
    </w:p>
    <w:p w14:paraId="1A09BEB9" w14:textId="35B70850" w:rsidR="004721EC" w:rsidRDefault="004721EC" w:rsidP="004721E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Small differences between NYC and National by age and gender</w:t>
      </w:r>
    </w:p>
    <w:p w14:paraId="49C6C5DF" w14:textId="46340932" w:rsidR="00DA309C" w:rsidRDefault="00DA309C" w:rsidP="004721E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Anal sex fairly common in women (may have implications for STI screening – should be included in sexual history taking)</w:t>
      </w:r>
    </w:p>
    <w:p w14:paraId="1CAA0802" w14:textId="60E4AC63" w:rsidR="004721EC" w:rsidRPr="004721EC" w:rsidRDefault="004721EC" w:rsidP="004721E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No discernible differences across race/ethnicity or BMI / National/NYC</w:t>
      </w:r>
    </w:p>
    <w:p w14:paraId="69BDBDEF" w14:textId="77777777" w:rsidR="005802F9" w:rsidRDefault="005802F9">
      <w:pPr>
        <w:spacing w:line="259" w:lineRule="auto"/>
        <w:rPr>
          <w:rFonts w:ascii="Times New Roman" w:hAnsi="Times New Roman" w:cs="Times New Roman"/>
          <w:b/>
          <w:sz w:val="24"/>
          <w:szCs w:val="24"/>
        </w:rPr>
        <w:sectPr w:rsidR="005802F9">
          <w:pgSz w:w="12240" w:h="15840"/>
          <w:pgMar w:top="1440" w:right="1440" w:bottom="1440" w:left="1440" w:header="720" w:footer="720" w:gutter="0"/>
          <w:cols w:space="720"/>
          <w:docGrid w:linePitch="360"/>
        </w:sectPr>
      </w:pPr>
    </w:p>
    <w:p w14:paraId="42F67E58" w14:textId="4FA08287" w:rsidR="00F63460" w:rsidRPr="00F63460" w:rsidRDefault="00F63460" w:rsidP="000929E5">
      <w:pPr>
        <w:rPr>
          <w:rFonts w:ascii="Times New Roman" w:hAnsi="Times New Roman" w:cs="Times New Roman"/>
          <w:b/>
          <w:sz w:val="24"/>
          <w:szCs w:val="24"/>
        </w:rPr>
      </w:pPr>
      <w:r w:rsidRPr="00F63460">
        <w:rPr>
          <w:rFonts w:ascii="Times New Roman" w:hAnsi="Times New Roman" w:cs="Times New Roman"/>
          <w:b/>
          <w:sz w:val="24"/>
          <w:szCs w:val="24"/>
        </w:rPr>
        <w:t xml:space="preserve">Table 1: </w:t>
      </w:r>
      <w:r w:rsidR="008921EE">
        <w:rPr>
          <w:rFonts w:ascii="Times New Roman" w:hAnsi="Times New Roman" w:cs="Times New Roman"/>
          <w:b/>
          <w:sz w:val="24"/>
          <w:szCs w:val="24"/>
        </w:rPr>
        <w:t>C</w:t>
      </w:r>
      <w:r w:rsidRPr="00F63460">
        <w:rPr>
          <w:rFonts w:ascii="Times New Roman" w:hAnsi="Times New Roman" w:cs="Times New Roman"/>
          <w:b/>
          <w:sz w:val="24"/>
          <w:szCs w:val="24"/>
        </w:rPr>
        <w:t xml:space="preserve">haracteristics of </w:t>
      </w:r>
      <w:r w:rsidR="002567C2">
        <w:rPr>
          <w:rFonts w:ascii="Times New Roman" w:hAnsi="Times New Roman" w:cs="Times New Roman"/>
          <w:b/>
          <w:sz w:val="24"/>
          <w:szCs w:val="24"/>
        </w:rPr>
        <w:t>participants in</w:t>
      </w:r>
      <w:r w:rsidRPr="00F63460">
        <w:rPr>
          <w:rFonts w:ascii="Times New Roman" w:hAnsi="Times New Roman" w:cs="Times New Roman"/>
          <w:b/>
          <w:sz w:val="24"/>
          <w:szCs w:val="24"/>
        </w:rPr>
        <w:t xml:space="preserve"> NYC (2013-2014) and </w:t>
      </w:r>
      <w:r>
        <w:rPr>
          <w:rFonts w:ascii="Times New Roman" w:hAnsi="Times New Roman" w:cs="Times New Roman"/>
          <w:b/>
          <w:sz w:val="24"/>
          <w:szCs w:val="24"/>
        </w:rPr>
        <w:t>National</w:t>
      </w:r>
      <w:r w:rsidRPr="00F63460">
        <w:rPr>
          <w:rFonts w:ascii="Times New Roman" w:hAnsi="Times New Roman" w:cs="Times New Roman"/>
          <w:b/>
          <w:sz w:val="24"/>
          <w:szCs w:val="24"/>
        </w:rPr>
        <w:t xml:space="preserve"> (2011-2014)</w:t>
      </w:r>
    </w:p>
    <w:tbl>
      <w:tblPr>
        <w:tblStyle w:val="GridTable1Light"/>
        <w:tblW w:w="86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68"/>
        <w:gridCol w:w="1432"/>
        <w:gridCol w:w="1435"/>
        <w:gridCol w:w="1434"/>
        <w:gridCol w:w="1434"/>
      </w:tblGrid>
      <w:tr w:rsidR="00D1261E" w:rsidRPr="00DE0A68" w14:paraId="7470AAFC" w14:textId="77777777" w:rsidTr="005802F9">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5B4AAA91" w14:textId="77777777" w:rsidR="00D1261E" w:rsidRPr="00DE0A68" w:rsidRDefault="00D1261E" w:rsidP="00D1261E">
            <w:pPr>
              <w:spacing w:line="240" w:lineRule="auto"/>
              <w:rPr>
                <w:rFonts w:ascii="Times New Roman" w:eastAsia="Times New Roman" w:hAnsi="Times New Roman" w:cs="Times New Roman"/>
                <w:b w:val="0"/>
                <w:sz w:val="24"/>
                <w:szCs w:val="24"/>
              </w:rPr>
            </w:pPr>
          </w:p>
        </w:tc>
        <w:tc>
          <w:tcPr>
            <w:tcW w:w="2867" w:type="dxa"/>
            <w:gridSpan w:val="2"/>
          </w:tcPr>
          <w:p w14:paraId="65FB1E51" w14:textId="0A65FD75" w:rsidR="00D1261E" w:rsidRPr="00DE0A68" w:rsidRDefault="00D1261E" w:rsidP="00AF4223">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rPr>
            </w:pPr>
            <w:r w:rsidRPr="00DE0A68">
              <w:rPr>
                <w:rFonts w:ascii="Times New Roman" w:eastAsia="Times New Roman" w:hAnsi="Times New Roman" w:cs="Times New Roman"/>
                <w:b w:val="0"/>
                <w:color w:val="000000"/>
              </w:rPr>
              <w:t>NYC</w:t>
            </w:r>
          </w:p>
        </w:tc>
        <w:tc>
          <w:tcPr>
            <w:tcW w:w="2868" w:type="dxa"/>
            <w:gridSpan w:val="2"/>
          </w:tcPr>
          <w:p w14:paraId="3D620543" w14:textId="49F52166" w:rsidR="00D1261E" w:rsidRPr="00DE0A68" w:rsidRDefault="00D1261E" w:rsidP="00AF4223">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rPr>
            </w:pPr>
            <w:r w:rsidRPr="00DE0A68">
              <w:rPr>
                <w:rFonts w:ascii="Times New Roman" w:eastAsia="Times New Roman" w:hAnsi="Times New Roman" w:cs="Times New Roman"/>
                <w:b w:val="0"/>
                <w:color w:val="000000"/>
              </w:rPr>
              <w:t>National</w:t>
            </w:r>
          </w:p>
        </w:tc>
      </w:tr>
      <w:tr w:rsidR="00D1261E" w:rsidRPr="00DE0A68" w14:paraId="4B099DDB"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tcPr>
          <w:p w14:paraId="4DF68B60" w14:textId="77777777" w:rsidR="00D1261E" w:rsidRPr="00DE0A68" w:rsidRDefault="00D1261E" w:rsidP="00D1261E">
            <w:pPr>
              <w:spacing w:line="240" w:lineRule="auto"/>
              <w:rPr>
                <w:rFonts w:ascii="Times New Roman" w:eastAsia="Times New Roman" w:hAnsi="Times New Roman" w:cs="Times New Roman"/>
                <w:b w:val="0"/>
                <w:sz w:val="24"/>
                <w:szCs w:val="24"/>
              </w:rPr>
            </w:pPr>
          </w:p>
        </w:tc>
        <w:tc>
          <w:tcPr>
            <w:tcW w:w="1432" w:type="dxa"/>
          </w:tcPr>
          <w:p w14:paraId="064DBB0B" w14:textId="0F5A90AA" w:rsidR="00D1261E" w:rsidRPr="00DE0A68" w:rsidRDefault="00D1261E" w:rsidP="00D1261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rPr>
            </w:pPr>
            <w:r w:rsidRPr="00DE0A68">
              <w:rPr>
                <w:rFonts w:ascii="Times New Roman" w:eastAsia="Times New Roman" w:hAnsi="Times New Roman" w:cs="Times New Roman"/>
                <w:bCs/>
                <w:color w:val="000000"/>
              </w:rPr>
              <w:t>Sample size</w:t>
            </w:r>
          </w:p>
        </w:tc>
        <w:tc>
          <w:tcPr>
            <w:tcW w:w="1435" w:type="dxa"/>
          </w:tcPr>
          <w:p w14:paraId="6F0D4E50" w14:textId="061D7F57" w:rsidR="00D1261E" w:rsidRPr="00DE0A68" w:rsidRDefault="00D1261E" w:rsidP="00D1261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eastAsia="Times New Roman" w:hAnsi="Times New Roman" w:cs="Times New Roman"/>
                <w:color w:val="000000"/>
              </w:rPr>
              <w:t>Frequency</w:t>
            </w:r>
          </w:p>
        </w:tc>
        <w:tc>
          <w:tcPr>
            <w:tcW w:w="1434" w:type="dxa"/>
          </w:tcPr>
          <w:p w14:paraId="6C82518A" w14:textId="17A9D4E2" w:rsidR="00D1261E" w:rsidRPr="00DE0A68" w:rsidRDefault="00D1261E" w:rsidP="00D1261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eastAsia="Times New Roman" w:hAnsi="Times New Roman" w:cs="Times New Roman"/>
                <w:bCs/>
                <w:color w:val="000000"/>
              </w:rPr>
              <w:t>Sample size</w:t>
            </w:r>
          </w:p>
        </w:tc>
        <w:tc>
          <w:tcPr>
            <w:tcW w:w="1434" w:type="dxa"/>
            <w:noWrap/>
          </w:tcPr>
          <w:p w14:paraId="5E7F0C59" w14:textId="69589BF2" w:rsidR="00D1261E" w:rsidRPr="00DE0A68" w:rsidRDefault="00D1261E" w:rsidP="00D1261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eastAsia="Times New Roman" w:hAnsi="Times New Roman" w:cs="Times New Roman"/>
                <w:color w:val="000000"/>
              </w:rPr>
              <w:t>Frequency</w:t>
            </w:r>
          </w:p>
        </w:tc>
      </w:tr>
      <w:tr w:rsidR="00AF4223" w:rsidRPr="00DE0A68" w14:paraId="6D1824FF"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215C88F9" w14:textId="77777777" w:rsidR="00AF4223" w:rsidRPr="00DE0A68" w:rsidRDefault="00AF4223" w:rsidP="00AF4223">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Female</w:t>
            </w:r>
          </w:p>
        </w:tc>
        <w:tc>
          <w:tcPr>
            <w:tcW w:w="1432" w:type="dxa"/>
            <w:vAlign w:val="center"/>
          </w:tcPr>
          <w:p w14:paraId="2B62095C" w14:textId="1543E30E"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1,393</w:t>
            </w:r>
          </w:p>
        </w:tc>
        <w:tc>
          <w:tcPr>
            <w:tcW w:w="1435" w:type="dxa"/>
            <w:vAlign w:val="center"/>
          </w:tcPr>
          <w:p w14:paraId="04AFDADC" w14:textId="037458E1" w:rsidR="00AF4223" w:rsidRPr="00DE0A68" w:rsidRDefault="00DE0A68"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54.6%</w:t>
            </w:r>
          </w:p>
        </w:tc>
        <w:tc>
          <w:tcPr>
            <w:tcW w:w="1434" w:type="dxa"/>
            <w:vAlign w:val="center"/>
          </w:tcPr>
          <w:p w14:paraId="6D84029A" w14:textId="38B491AC"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7,697</w:t>
            </w:r>
          </w:p>
        </w:tc>
        <w:tc>
          <w:tcPr>
            <w:tcW w:w="1434" w:type="dxa"/>
            <w:noWrap/>
            <w:vAlign w:val="center"/>
            <w:hideMark/>
          </w:tcPr>
          <w:p w14:paraId="6651D9A9" w14:textId="348F5F09"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50.9%</w:t>
            </w:r>
          </w:p>
        </w:tc>
      </w:tr>
      <w:tr w:rsidR="00AF4223" w:rsidRPr="00DE0A68" w14:paraId="02B15D46"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7EF9BB49" w14:textId="5330E484" w:rsidR="00AF4223" w:rsidRPr="00DE0A68" w:rsidRDefault="00AF4223" w:rsidP="00AF4223">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Age group</w:t>
            </w:r>
          </w:p>
        </w:tc>
        <w:tc>
          <w:tcPr>
            <w:tcW w:w="1432" w:type="dxa"/>
            <w:vAlign w:val="center"/>
          </w:tcPr>
          <w:p w14:paraId="2E105935" w14:textId="242E4422"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1,393</w:t>
            </w:r>
          </w:p>
        </w:tc>
        <w:tc>
          <w:tcPr>
            <w:tcW w:w="1435" w:type="dxa"/>
            <w:vAlign w:val="center"/>
          </w:tcPr>
          <w:p w14:paraId="68087B85"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vAlign w:val="center"/>
          </w:tcPr>
          <w:p w14:paraId="4187A216" w14:textId="1DF8A020"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7,697</w:t>
            </w:r>
          </w:p>
        </w:tc>
        <w:tc>
          <w:tcPr>
            <w:tcW w:w="1434" w:type="dxa"/>
            <w:noWrap/>
            <w:vAlign w:val="center"/>
            <w:hideMark/>
          </w:tcPr>
          <w:p w14:paraId="136772F2"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E0A68" w:rsidRPr="00DE0A68" w14:paraId="06B84058"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6953F21C"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20-29</w:t>
            </w:r>
          </w:p>
        </w:tc>
        <w:tc>
          <w:tcPr>
            <w:tcW w:w="1432" w:type="dxa"/>
            <w:vAlign w:val="center"/>
          </w:tcPr>
          <w:p w14:paraId="2FA70276" w14:textId="572A79D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0E789949" w14:textId="6623A1F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25.0%</w:t>
            </w:r>
          </w:p>
        </w:tc>
        <w:tc>
          <w:tcPr>
            <w:tcW w:w="1434" w:type="dxa"/>
            <w:vAlign w:val="center"/>
          </w:tcPr>
          <w:p w14:paraId="4B218EB9" w14:textId="74F71AC0"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37C11E68" w14:textId="47527AE8"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25.4%</w:t>
            </w:r>
          </w:p>
        </w:tc>
      </w:tr>
      <w:tr w:rsidR="00DE0A68" w:rsidRPr="00DE0A68" w14:paraId="583641B6"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65892B29"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30-39</w:t>
            </w:r>
          </w:p>
        </w:tc>
        <w:tc>
          <w:tcPr>
            <w:tcW w:w="1432" w:type="dxa"/>
            <w:vAlign w:val="center"/>
          </w:tcPr>
          <w:p w14:paraId="0EB8E4FE"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04A2BDA7" w14:textId="00ED8ED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22.0%</w:t>
            </w:r>
          </w:p>
        </w:tc>
        <w:tc>
          <w:tcPr>
            <w:tcW w:w="1434" w:type="dxa"/>
            <w:vAlign w:val="center"/>
          </w:tcPr>
          <w:p w14:paraId="31769DEF" w14:textId="46CA285E"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580F261E" w14:textId="7524784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23.8%</w:t>
            </w:r>
          </w:p>
        </w:tc>
      </w:tr>
      <w:tr w:rsidR="00DE0A68" w:rsidRPr="00DE0A68" w14:paraId="2E6ED6D7"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3483C3C7"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40-49</w:t>
            </w:r>
          </w:p>
        </w:tc>
        <w:tc>
          <w:tcPr>
            <w:tcW w:w="1432" w:type="dxa"/>
            <w:vAlign w:val="center"/>
          </w:tcPr>
          <w:p w14:paraId="57288306"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5ED786EC" w14:textId="22388B4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19.2%</w:t>
            </w:r>
          </w:p>
        </w:tc>
        <w:tc>
          <w:tcPr>
            <w:tcW w:w="1434" w:type="dxa"/>
            <w:vAlign w:val="center"/>
          </w:tcPr>
          <w:p w14:paraId="3C433EA9" w14:textId="547B7849"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4A976E4A" w14:textId="48AA291C"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25.4%</w:t>
            </w:r>
          </w:p>
        </w:tc>
      </w:tr>
      <w:tr w:rsidR="00DE0A68" w:rsidRPr="00DE0A68" w14:paraId="3623A061"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6D34B44B"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50-59</w:t>
            </w:r>
          </w:p>
        </w:tc>
        <w:tc>
          <w:tcPr>
            <w:tcW w:w="1432" w:type="dxa"/>
            <w:vAlign w:val="center"/>
          </w:tcPr>
          <w:p w14:paraId="5C4B1356"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33250802" w14:textId="2D2E76A6"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18.6%</w:t>
            </w:r>
          </w:p>
        </w:tc>
        <w:tc>
          <w:tcPr>
            <w:tcW w:w="1434" w:type="dxa"/>
            <w:vAlign w:val="center"/>
          </w:tcPr>
          <w:p w14:paraId="58A16893" w14:textId="1FC27611"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7DE0DA4C" w14:textId="3D8F6A2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25.4%</w:t>
            </w:r>
          </w:p>
        </w:tc>
      </w:tr>
      <w:tr w:rsidR="00DE0A68" w:rsidRPr="00DE0A68" w14:paraId="6D3EEC89"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0FCC6C01" w14:textId="30F219E9"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60-69</w:t>
            </w:r>
          </w:p>
        </w:tc>
        <w:tc>
          <w:tcPr>
            <w:tcW w:w="1432" w:type="dxa"/>
            <w:vAlign w:val="center"/>
          </w:tcPr>
          <w:p w14:paraId="78BCCC75"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555592B7" w14:textId="0C2FE476"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15.2%</w:t>
            </w:r>
          </w:p>
        </w:tc>
        <w:tc>
          <w:tcPr>
            <w:tcW w:w="1434" w:type="dxa"/>
            <w:vAlign w:val="center"/>
          </w:tcPr>
          <w:p w14:paraId="7CD87F1F" w14:textId="718F24C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3D61D541" w14:textId="245C4A6D"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w:t>
            </w:r>
          </w:p>
        </w:tc>
      </w:tr>
      <w:tr w:rsidR="00AF4223" w:rsidRPr="00DE0A68" w14:paraId="09FCEBAE"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1DBDEA7A" w14:textId="00700C9C" w:rsidR="00AF4223" w:rsidRPr="00DE0A68" w:rsidRDefault="00AF4223" w:rsidP="00AF4223">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Race/ethnicity</w:t>
            </w:r>
          </w:p>
        </w:tc>
        <w:tc>
          <w:tcPr>
            <w:tcW w:w="1432" w:type="dxa"/>
            <w:vAlign w:val="center"/>
          </w:tcPr>
          <w:p w14:paraId="1BD9D187" w14:textId="15B374E1"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1,393</w:t>
            </w:r>
          </w:p>
        </w:tc>
        <w:tc>
          <w:tcPr>
            <w:tcW w:w="1435" w:type="dxa"/>
            <w:vAlign w:val="center"/>
          </w:tcPr>
          <w:p w14:paraId="0F09A09A" w14:textId="14A1B766"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vAlign w:val="center"/>
          </w:tcPr>
          <w:p w14:paraId="2D50FD22" w14:textId="209787E0"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7,697</w:t>
            </w:r>
          </w:p>
        </w:tc>
        <w:tc>
          <w:tcPr>
            <w:tcW w:w="1434" w:type="dxa"/>
            <w:noWrap/>
            <w:vAlign w:val="center"/>
          </w:tcPr>
          <w:p w14:paraId="3670370E" w14:textId="68976F9D"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E0A68" w:rsidRPr="00DE0A68" w14:paraId="30D3AB1E"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46EA32A6"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Asian</w:t>
            </w:r>
          </w:p>
        </w:tc>
        <w:tc>
          <w:tcPr>
            <w:tcW w:w="1432" w:type="dxa"/>
            <w:vAlign w:val="center"/>
          </w:tcPr>
          <w:p w14:paraId="2ABDAB5E"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10212E3D" w14:textId="71354A49"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13.9%</w:t>
            </w:r>
          </w:p>
        </w:tc>
        <w:tc>
          <w:tcPr>
            <w:tcW w:w="1434" w:type="dxa"/>
            <w:vAlign w:val="center"/>
          </w:tcPr>
          <w:p w14:paraId="3921C3CC" w14:textId="7F62E61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7564A325" w14:textId="7304F165"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5.7%</w:t>
            </w:r>
          </w:p>
        </w:tc>
      </w:tr>
      <w:tr w:rsidR="00DE0A68" w:rsidRPr="00DE0A68" w14:paraId="31AAC0BF"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43586E4C"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Black</w:t>
            </w:r>
          </w:p>
        </w:tc>
        <w:tc>
          <w:tcPr>
            <w:tcW w:w="1432" w:type="dxa"/>
            <w:vAlign w:val="center"/>
          </w:tcPr>
          <w:p w14:paraId="5150BB10" w14:textId="09B44440"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2A8E7D10" w14:textId="70F3D4F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22.2%</w:t>
            </w:r>
          </w:p>
        </w:tc>
        <w:tc>
          <w:tcPr>
            <w:tcW w:w="1434" w:type="dxa"/>
            <w:vAlign w:val="center"/>
          </w:tcPr>
          <w:p w14:paraId="312CD7A2" w14:textId="183A254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470BFB0B" w14:textId="64CEBB1C"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12.3%</w:t>
            </w:r>
          </w:p>
        </w:tc>
      </w:tr>
      <w:tr w:rsidR="00DE0A68" w:rsidRPr="00DE0A68" w14:paraId="5EEE36AC"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7EB11A80"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Hispanic</w:t>
            </w:r>
          </w:p>
        </w:tc>
        <w:tc>
          <w:tcPr>
            <w:tcW w:w="1432" w:type="dxa"/>
            <w:vAlign w:val="center"/>
          </w:tcPr>
          <w:p w14:paraId="4E5E70E6"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0E16CFAD" w14:textId="31BE4B41"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27.2%</w:t>
            </w:r>
          </w:p>
        </w:tc>
        <w:tc>
          <w:tcPr>
            <w:tcW w:w="1434" w:type="dxa"/>
            <w:vAlign w:val="center"/>
          </w:tcPr>
          <w:p w14:paraId="16CA4FB7" w14:textId="37608D3B"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5DBAB63D" w14:textId="461574DA"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17.0%</w:t>
            </w:r>
          </w:p>
        </w:tc>
      </w:tr>
      <w:tr w:rsidR="00DE0A68" w:rsidRPr="00DE0A68" w14:paraId="25AB89EF"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73B44FA1"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White</w:t>
            </w:r>
          </w:p>
        </w:tc>
        <w:tc>
          <w:tcPr>
            <w:tcW w:w="1432" w:type="dxa"/>
            <w:vAlign w:val="center"/>
          </w:tcPr>
          <w:p w14:paraId="091A83CA"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0D5D54A7" w14:textId="4D8D916D"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34.0%</w:t>
            </w:r>
          </w:p>
        </w:tc>
        <w:tc>
          <w:tcPr>
            <w:tcW w:w="1434" w:type="dxa"/>
            <w:vAlign w:val="center"/>
          </w:tcPr>
          <w:p w14:paraId="1E89FE30" w14:textId="1C29DF04"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60D34FDC" w14:textId="27A05B1F"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62.1%</w:t>
            </w:r>
          </w:p>
        </w:tc>
      </w:tr>
      <w:tr w:rsidR="00DE0A68" w:rsidRPr="00DE0A68" w14:paraId="6F00335B"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40D75597"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Other</w:t>
            </w:r>
          </w:p>
        </w:tc>
        <w:tc>
          <w:tcPr>
            <w:tcW w:w="1432" w:type="dxa"/>
            <w:vAlign w:val="center"/>
          </w:tcPr>
          <w:p w14:paraId="773F8356"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240113DB" w14:textId="5EFCDC58"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2.7%</w:t>
            </w:r>
          </w:p>
        </w:tc>
        <w:tc>
          <w:tcPr>
            <w:tcW w:w="1434" w:type="dxa"/>
            <w:vAlign w:val="center"/>
          </w:tcPr>
          <w:p w14:paraId="4547E057" w14:textId="508546FC"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0689C967" w14:textId="6C99016B"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2.9%</w:t>
            </w:r>
          </w:p>
        </w:tc>
      </w:tr>
      <w:tr w:rsidR="00AF4223" w:rsidRPr="00DE0A68" w14:paraId="4B6A6DA6"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3723C6CA" w14:textId="77777777" w:rsidR="00AF4223" w:rsidRPr="00DE0A68" w:rsidRDefault="00AF4223" w:rsidP="00AF4223">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BMI</w:t>
            </w:r>
          </w:p>
        </w:tc>
        <w:tc>
          <w:tcPr>
            <w:tcW w:w="1432" w:type="dxa"/>
            <w:vAlign w:val="center"/>
          </w:tcPr>
          <w:p w14:paraId="30E41D4C" w14:textId="4387B54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1,345</w:t>
            </w:r>
          </w:p>
        </w:tc>
        <w:tc>
          <w:tcPr>
            <w:tcW w:w="1435" w:type="dxa"/>
            <w:vAlign w:val="center"/>
          </w:tcPr>
          <w:p w14:paraId="7B00523F" w14:textId="5D5127EA"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vAlign w:val="center"/>
          </w:tcPr>
          <w:p w14:paraId="5FE3EB25" w14:textId="48424CB8"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7,362</w:t>
            </w:r>
          </w:p>
        </w:tc>
        <w:tc>
          <w:tcPr>
            <w:tcW w:w="1434" w:type="dxa"/>
            <w:noWrap/>
            <w:vAlign w:val="center"/>
          </w:tcPr>
          <w:p w14:paraId="4C2891B3" w14:textId="7D2DB3A1"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E0A68" w:rsidRPr="00DE0A68" w14:paraId="4CEE185B"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4CFD492E"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&lt;25</w:t>
            </w:r>
          </w:p>
        </w:tc>
        <w:tc>
          <w:tcPr>
            <w:tcW w:w="1432" w:type="dxa"/>
            <w:vAlign w:val="center"/>
          </w:tcPr>
          <w:p w14:paraId="43BE990D"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43A2804B" w14:textId="35B55389"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34.1%</w:t>
            </w:r>
          </w:p>
        </w:tc>
        <w:tc>
          <w:tcPr>
            <w:tcW w:w="1434" w:type="dxa"/>
            <w:vAlign w:val="center"/>
          </w:tcPr>
          <w:p w14:paraId="140AD839" w14:textId="5660337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46232277" w14:textId="6B93CB61"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31.3%</w:t>
            </w:r>
          </w:p>
        </w:tc>
      </w:tr>
      <w:tr w:rsidR="00DE0A68" w:rsidRPr="00DE0A68" w14:paraId="57BB93AB"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65292ED4"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25-29</w:t>
            </w:r>
          </w:p>
        </w:tc>
        <w:tc>
          <w:tcPr>
            <w:tcW w:w="1432" w:type="dxa"/>
            <w:vAlign w:val="center"/>
          </w:tcPr>
          <w:p w14:paraId="63CE342D"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1A0BD043" w14:textId="628BCC1E"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34.8%</w:t>
            </w:r>
          </w:p>
        </w:tc>
        <w:tc>
          <w:tcPr>
            <w:tcW w:w="1434" w:type="dxa"/>
            <w:vAlign w:val="center"/>
          </w:tcPr>
          <w:p w14:paraId="7DD00831" w14:textId="4C209BF4"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408F6251" w14:textId="10756A39"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32.4%</w:t>
            </w:r>
          </w:p>
        </w:tc>
      </w:tr>
      <w:tr w:rsidR="00DE0A68" w:rsidRPr="00DE0A68" w14:paraId="66AEC780"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521CE395"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&gt;30</w:t>
            </w:r>
          </w:p>
        </w:tc>
        <w:tc>
          <w:tcPr>
            <w:tcW w:w="1432" w:type="dxa"/>
            <w:vAlign w:val="center"/>
          </w:tcPr>
          <w:p w14:paraId="30E0B10B" w14:textId="1BE81690"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2E5BBC36" w14:textId="4DE23CF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31.1%</w:t>
            </w:r>
          </w:p>
        </w:tc>
        <w:tc>
          <w:tcPr>
            <w:tcW w:w="1434" w:type="dxa"/>
            <w:vAlign w:val="center"/>
          </w:tcPr>
          <w:p w14:paraId="4DB0AD3F" w14:textId="273E4BA1"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59C14632" w14:textId="495AC94A"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36.3%</w:t>
            </w:r>
          </w:p>
        </w:tc>
      </w:tr>
      <w:tr w:rsidR="00AF4223" w:rsidRPr="00DE0A68" w14:paraId="55A11702"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443D3A0F" w14:textId="77777777" w:rsidR="00AF4223" w:rsidRPr="00DE0A68" w:rsidRDefault="00AF4223" w:rsidP="00AF4223">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Lifetime prevalence</w:t>
            </w:r>
          </w:p>
        </w:tc>
        <w:tc>
          <w:tcPr>
            <w:tcW w:w="1432" w:type="dxa"/>
            <w:vAlign w:val="center"/>
          </w:tcPr>
          <w:p w14:paraId="0848D38D"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6F66F94A" w14:textId="3B88A68F"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vAlign w:val="center"/>
          </w:tcPr>
          <w:p w14:paraId="4485FE8B" w14:textId="105030A6"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3C1A3CF3" w14:textId="31B65932"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E0A68" w:rsidRPr="00DE0A68" w14:paraId="1ADBEF24"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1FFC94AD"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Vaginal sex</w:t>
            </w:r>
          </w:p>
        </w:tc>
        <w:tc>
          <w:tcPr>
            <w:tcW w:w="1432" w:type="dxa"/>
            <w:vAlign w:val="center"/>
          </w:tcPr>
          <w:p w14:paraId="074B9ABE" w14:textId="622406B9"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1,153</w:t>
            </w:r>
          </w:p>
        </w:tc>
        <w:tc>
          <w:tcPr>
            <w:tcW w:w="1435" w:type="dxa"/>
            <w:vAlign w:val="center"/>
          </w:tcPr>
          <w:p w14:paraId="4737445D" w14:textId="67EC536F"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92.7%</w:t>
            </w:r>
          </w:p>
        </w:tc>
        <w:tc>
          <w:tcPr>
            <w:tcW w:w="1434" w:type="dxa"/>
            <w:vAlign w:val="center"/>
          </w:tcPr>
          <w:p w14:paraId="317FBD71" w14:textId="22543881"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6,427</w:t>
            </w:r>
          </w:p>
        </w:tc>
        <w:tc>
          <w:tcPr>
            <w:tcW w:w="1434" w:type="dxa"/>
            <w:noWrap/>
            <w:vAlign w:val="center"/>
          </w:tcPr>
          <w:p w14:paraId="3710CED7" w14:textId="0EDF91FC"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95.1%</w:t>
            </w:r>
          </w:p>
        </w:tc>
      </w:tr>
      <w:tr w:rsidR="00DE0A68" w:rsidRPr="00DE0A68" w14:paraId="2BBFE3B2"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0271F42D"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Oral sex</w:t>
            </w:r>
          </w:p>
        </w:tc>
        <w:tc>
          <w:tcPr>
            <w:tcW w:w="1432" w:type="dxa"/>
            <w:vAlign w:val="center"/>
          </w:tcPr>
          <w:p w14:paraId="51C5828D" w14:textId="222806FA"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1,150</w:t>
            </w:r>
          </w:p>
        </w:tc>
        <w:tc>
          <w:tcPr>
            <w:tcW w:w="1435" w:type="dxa"/>
            <w:vAlign w:val="center"/>
          </w:tcPr>
          <w:p w14:paraId="5F8AE919" w14:textId="59EA7008"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77.3%</w:t>
            </w:r>
          </w:p>
        </w:tc>
        <w:tc>
          <w:tcPr>
            <w:tcW w:w="1434" w:type="dxa"/>
            <w:vAlign w:val="center"/>
          </w:tcPr>
          <w:p w14:paraId="0E123A30" w14:textId="471D452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6,413</w:t>
            </w:r>
          </w:p>
        </w:tc>
        <w:tc>
          <w:tcPr>
            <w:tcW w:w="1434" w:type="dxa"/>
            <w:noWrap/>
            <w:vAlign w:val="center"/>
          </w:tcPr>
          <w:p w14:paraId="6AC1E6CB" w14:textId="67716B85"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86.2%</w:t>
            </w:r>
          </w:p>
        </w:tc>
      </w:tr>
      <w:tr w:rsidR="00DE0A68" w:rsidRPr="00DE0A68" w14:paraId="64E6467E"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7B8EF75B" w14:textId="2B39E261"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Same-sex sex</w:t>
            </w:r>
          </w:p>
        </w:tc>
        <w:tc>
          <w:tcPr>
            <w:tcW w:w="1432" w:type="dxa"/>
            <w:vAlign w:val="center"/>
          </w:tcPr>
          <w:p w14:paraId="53A95996" w14:textId="08B8F1BC"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1,152</w:t>
            </w:r>
          </w:p>
        </w:tc>
        <w:tc>
          <w:tcPr>
            <w:tcW w:w="1435" w:type="dxa"/>
            <w:vAlign w:val="center"/>
          </w:tcPr>
          <w:p w14:paraId="54C57FE4" w14:textId="463795BE"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12.7%</w:t>
            </w:r>
          </w:p>
        </w:tc>
        <w:tc>
          <w:tcPr>
            <w:tcW w:w="1434" w:type="dxa"/>
            <w:vAlign w:val="center"/>
          </w:tcPr>
          <w:p w14:paraId="2B802AE6" w14:textId="3AC44AAC"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6,424</w:t>
            </w:r>
          </w:p>
        </w:tc>
        <w:tc>
          <w:tcPr>
            <w:tcW w:w="1434" w:type="dxa"/>
            <w:noWrap/>
            <w:vAlign w:val="center"/>
            <w:hideMark/>
          </w:tcPr>
          <w:p w14:paraId="3FF2E920" w14:textId="1D7AF269"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8.1%</w:t>
            </w:r>
          </w:p>
        </w:tc>
      </w:tr>
      <w:tr w:rsidR="00DE0A68" w:rsidRPr="00DE0A68" w14:paraId="006D7EA7"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vAlign w:val="bottom"/>
          </w:tcPr>
          <w:p w14:paraId="537679BA" w14:textId="1952ADE1"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hAnsi="Times New Roman" w:cs="Times New Roman"/>
                <w:color w:val="000000"/>
              </w:rPr>
              <w:t>Anal Sex</w:t>
            </w:r>
          </w:p>
        </w:tc>
        <w:tc>
          <w:tcPr>
            <w:tcW w:w="1432" w:type="dxa"/>
            <w:vAlign w:val="center"/>
          </w:tcPr>
          <w:p w14:paraId="0328BA2D" w14:textId="13E53F7F"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E0A68">
              <w:rPr>
                <w:rFonts w:ascii="Times New Roman" w:hAnsi="Times New Roman" w:cs="Times New Roman"/>
                <w:color w:val="000000"/>
              </w:rPr>
              <w:t>1,148</w:t>
            </w:r>
          </w:p>
        </w:tc>
        <w:tc>
          <w:tcPr>
            <w:tcW w:w="1435" w:type="dxa"/>
            <w:vAlign w:val="center"/>
          </w:tcPr>
          <w:p w14:paraId="4C7B0F83" w14:textId="72EA60F8"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E0A68">
              <w:rPr>
                <w:rFonts w:ascii="Times New Roman" w:hAnsi="Times New Roman" w:cs="Times New Roman"/>
                <w:color w:val="000000"/>
              </w:rPr>
              <w:t>37.7%</w:t>
            </w:r>
          </w:p>
        </w:tc>
        <w:tc>
          <w:tcPr>
            <w:tcW w:w="1434" w:type="dxa"/>
            <w:vAlign w:val="center"/>
          </w:tcPr>
          <w:p w14:paraId="280EF327" w14:textId="0CE8A7F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E0A68">
              <w:rPr>
                <w:rFonts w:ascii="Times New Roman" w:hAnsi="Times New Roman" w:cs="Times New Roman"/>
                <w:color w:val="000000"/>
              </w:rPr>
              <w:t>6,415</w:t>
            </w:r>
          </w:p>
        </w:tc>
        <w:tc>
          <w:tcPr>
            <w:tcW w:w="1434" w:type="dxa"/>
            <w:noWrap/>
            <w:vAlign w:val="center"/>
          </w:tcPr>
          <w:p w14:paraId="6092F27D" w14:textId="29130D2C"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E0A68">
              <w:rPr>
                <w:rFonts w:ascii="Times New Roman" w:hAnsi="Times New Roman" w:cs="Times New Roman"/>
                <w:color w:val="000000"/>
              </w:rPr>
              <w:t>42.1%</w:t>
            </w:r>
          </w:p>
        </w:tc>
      </w:tr>
      <w:tr w:rsidR="00AF4223" w:rsidRPr="00DE0A68" w14:paraId="67B67846"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3BF46F48" w14:textId="63CCD288" w:rsidR="00AF4223" w:rsidRPr="00DE0A68" w:rsidRDefault="00AF4223" w:rsidP="00AF4223">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Vag</w:t>
            </w:r>
            <w:r w:rsidR="005802F9" w:rsidRPr="00DE0A68">
              <w:rPr>
                <w:rFonts w:ascii="Times New Roman" w:eastAsia="Times New Roman" w:hAnsi="Times New Roman" w:cs="Times New Roman"/>
                <w:color w:val="000000"/>
              </w:rPr>
              <w:t xml:space="preserve">inal sex partners in past year </w:t>
            </w:r>
            <w:r w:rsidRPr="00DE0A68">
              <w:rPr>
                <w:rFonts w:ascii="Times New Roman" w:eastAsia="Times New Roman" w:hAnsi="Times New Roman" w:cs="Times New Roman"/>
                <w:color w:val="000000"/>
              </w:rPr>
              <w:t>among t</w:t>
            </w:r>
            <w:r w:rsidR="005802F9" w:rsidRPr="00DE0A68">
              <w:rPr>
                <w:rFonts w:ascii="Times New Roman" w:eastAsia="Times New Roman" w:hAnsi="Times New Roman" w:cs="Times New Roman"/>
                <w:color w:val="000000"/>
              </w:rPr>
              <w:t>hose reporting ever vaginal sex</w:t>
            </w:r>
          </w:p>
        </w:tc>
        <w:tc>
          <w:tcPr>
            <w:tcW w:w="1432" w:type="dxa"/>
            <w:vAlign w:val="center"/>
          </w:tcPr>
          <w:p w14:paraId="21F3170A" w14:textId="3EA53E85"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861</w:t>
            </w:r>
          </w:p>
        </w:tc>
        <w:tc>
          <w:tcPr>
            <w:tcW w:w="1435" w:type="dxa"/>
            <w:vAlign w:val="center"/>
          </w:tcPr>
          <w:p w14:paraId="14EB99B1"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vAlign w:val="center"/>
          </w:tcPr>
          <w:p w14:paraId="1AF2FE06" w14:textId="42D91598"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6,008</w:t>
            </w:r>
          </w:p>
        </w:tc>
        <w:tc>
          <w:tcPr>
            <w:tcW w:w="1434" w:type="dxa"/>
            <w:noWrap/>
            <w:vAlign w:val="center"/>
            <w:hideMark/>
          </w:tcPr>
          <w:p w14:paraId="4E9FE8E5"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E0A68" w:rsidRPr="00DE0A68" w14:paraId="298B540F"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5E310286"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0</w:t>
            </w:r>
          </w:p>
        </w:tc>
        <w:tc>
          <w:tcPr>
            <w:tcW w:w="1432" w:type="dxa"/>
            <w:vAlign w:val="center"/>
          </w:tcPr>
          <w:p w14:paraId="65A14D6D"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512C1ECE" w14:textId="05E54934"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2.1%</w:t>
            </w:r>
          </w:p>
        </w:tc>
        <w:tc>
          <w:tcPr>
            <w:tcW w:w="1434" w:type="dxa"/>
            <w:vAlign w:val="center"/>
          </w:tcPr>
          <w:p w14:paraId="0899CDFA" w14:textId="2D73DE8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7D11A8F2" w14:textId="21879E5E"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13.7%</w:t>
            </w:r>
          </w:p>
        </w:tc>
      </w:tr>
      <w:tr w:rsidR="00DE0A68" w:rsidRPr="00DE0A68" w14:paraId="3B530282"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61249EEF"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1</w:t>
            </w:r>
          </w:p>
        </w:tc>
        <w:tc>
          <w:tcPr>
            <w:tcW w:w="1432" w:type="dxa"/>
            <w:vAlign w:val="center"/>
          </w:tcPr>
          <w:p w14:paraId="1127C2F5"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299A8812" w14:textId="5A5A284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78.6%</w:t>
            </w:r>
          </w:p>
        </w:tc>
        <w:tc>
          <w:tcPr>
            <w:tcW w:w="1434" w:type="dxa"/>
            <w:vAlign w:val="center"/>
          </w:tcPr>
          <w:p w14:paraId="2ECAEABB" w14:textId="24A6AF29"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69F6C791" w14:textId="477FC920"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69.5%</w:t>
            </w:r>
          </w:p>
        </w:tc>
      </w:tr>
      <w:tr w:rsidR="00DE0A68" w:rsidRPr="00DE0A68" w14:paraId="10D3C6CA"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7A94003A" w14:textId="7A1B46AD"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≥2</w:t>
            </w:r>
          </w:p>
        </w:tc>
        <w:tc>
          <w:tcPr>
            <w:tcW w:w="1432" w:type="dxa"/>
            <w:vAlign w:val="center"/>
          </w:tcPr>
          <w:p w14:paraId="3B8AFA10"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73916996" w14:textId="2F93DDA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19.2%</w:t>
            </w:r>
          </w:p>
        </w:tc>
        <w:tc>
          <w:tcPr>
            <w:tcW w:w="1434" w:type="dxa"/>
            <w:vAlign w:val="center"/>
          </w:tcPr>
          <w:p w14:paraId="2A768E85" w14:textId="2862DBA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2B6D07DF" w14:textId="031B0DBF"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16.8%</w:t>
            </w:r>
          </w:p>
        </w:tc>
      </w:tr>
      <w:tr w:rsidR="00AF4223" w:rsidRPr="00DE0A68" w14:paraId="5F81CF10"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65EDDA25" w14:textId="4711CDC5" w:rsidR="00AF4223" w:rsidRPr="00DE0A68" w:rsidRDefault="00AF4223" w:rsidP="00AF4223">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Oral sex partners in past year among those reporting ever oral sex</w:t>
            </w:r>
          </w:p>
        </w:tc>
        <w:tc>
          <w:tcPr>
            <w:tcW w:w="1432" w:type="dxa"/>
            <w:vAlign w:val="center"/>
          </w:tcPr>
          <w:p w14:paraId="19FAF783" w14:textId="58BB6894"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773</w:t>
            </w:r>
          </w:p>
        </w:tc>
        <w:tc>
          <w:tcPr>
            <w:tcW w:w="1435" w:type="dxa"/>
            <w:vAlign w:val="center"/>
          </w:tcPr>
          <w:p w14:paraId="269B66A9"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vAlign w:val="center"/>
          </w:tcPr>
          <w:p w14:paraId="20E5153E" w14:textId="28A7E01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5,233</w:t>
            </w:r>
          </w:p>
        </w:tc>
        <w:tc>
          <w:tcPr>
            <w:tcW w:w="1434" w:type="dxa"/>
            <w:noWrap/>
            <w:vAlign w:val="center"/>
            <w:hideMark/>
          </w:tcPr>
          <w:p w14:paraId="750BC497"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E0A68" w:rsidRPr="00DE0A68" w14:paraId="58754BB3"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11F17C8C"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0</w:t>
            </w:r>
          </w:p>
        </w:tc>
        <w:tc>
          <w:tcPr>
            <w:tcW w:w="1432" w:type="dxa"/>
            <w:vAlign w:val="center"/>
          </w:tcPr>
          <w:p w14:paraId="3AAFF0D3"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41D19992" w14:textId="4A34D91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17.5%</w:t>
            </w:r>
          </w:p>
        </w:tc>
        <w:tc>
          <w:tcPr>
            <w:tcW w:w="1434" w:type="dxa"/>
            <w:vAlign w:val="center"/>
          </w:tcPr>
          <w:p w14:paraId="598921B7" w14:textId="32BE18FE"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57F47690" w14:textId="7A28A424"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25.2%</w:t>
            </w:r>
          </w:p>
        </w:tc>
      </w:tr>
      <w:tr w:rsidR="00DE0A68" w:rsidRPr="00DE0A68" w14:paraId="22561F53"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26E6069E"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1</w:t>
            </w:r>
          </w:p>
        </w:tc>
        <w:tc>
          <w:tcPr>
            <w:tcW w:w="1432" w:type="dxa"/>
            <w:vAlign w:val="center"/>
          </w:tcPr>
          <w:p w14:paraId="6C3E0E49"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3164171C" w14:textId="07BF469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70.2%</w:t>
            </w:r>
          </w:p>
        </w:tc>
        <w:tc>
          <w:tcPr>
            <w:tcW w:w="1434" w:type="dxa"/>
            <w:vAlign w:val="center"/>
          </w:tcPr>
          <w:p w14:paraId="1FF7C67E" w14:textId="20FD52F4"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38514F25" w14:textId="6F5CF7F5"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62.8%</w:t>
            </w:r>
          </w:p>
        </w:tc>
      </w:tr>
      <w:tr w:rsidR="00DE0A68" w:rsidRPr="00DE0A68" w14:paraId="28722E2B"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5CFC87AC" w14:textId="4A3895A1"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≥2</w:t>
            </w:r>
          </w:p>
        </w:tc>
        <w:tc>
          <w:tcPr>
            <w:tcW w:w="1432" w:type="dxa"/>
            <w:vAlign w:val="center"/>
          </w:tcPr>
          <w:p w14:paraId="5170B73E"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4B336B4F" w14:textId="265D993A"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12.3%</w:t>
            </w:r>
          </w:p>
        </w:tc>
        <w:tc>
          <w:tcPr>
            <w:tcW w:w="1434" w:type="dxa"/>
            <w:vAlign w:val="center"/>
          </w:tcPr>
          <w:p w14:paraId="6917E0E2" w14:textId="67D7570D"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5E316811" w14:textId="366B26AA"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12.0%</w:t>
            </w:r>
          </w:p>
        </w:tc>
      </w:tr>
      <w:tr w:rsidR="00AF4223" w:rsidRPr="00DE0A68" w14:paraId="641730D0"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04600499" w14:textId="57C410FF" w:rsidR="00AF4223" w:rsidRPr="00DE0A68" w:rsidRDefault="00AF4223" w:rsidP="00AF4223">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Same-sex sex partners in past year among those reporting ever same-sex sex</w:t>
            </w:r>
          </w:p>
        </w:tc>
        <w:tc>
          <w:tcPr>
            <w:tcW w:w="1432" w:type="dxa"/>
            <w:vAlign w:val="center"/>
          </w:tcPr>
          <w:p w14:paraId="4A2355EA" w14:textId="1E19B04B"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157</w:t>
            </w:r>
          </w:p>
        </w:tc>
        <w:tc>
          <w:tcPr>
            <w:tcW w:w="1435" w:type="dxa"/>
            <w:vAlign w:val="center"/>
          </w:tcPr>
          <w:p w14:paraId="72D6DB77"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vAlign w:val="center"/>
          </w:tcPr>
          <w:p w14:paraId="2FA8BC42" w14:textId="5A8CE298"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507</w:t>
            </w:r>
          </w:p>
        </w:tc>
        <w:tc>
          <w:tcPr>
            <w:tcW w:w="1434" w:type="dxa"/>
            <w:noWrap/>
            <w:vAlign w:val="center"/>
            <w:hideMark/>
          </w:tcPr>
          <w:p w14:paraId="11E6F379"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E0A68" w:rsidRPr="00DE0A68" w14:paraId="5BE802AF"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68B87CD1"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0</w:t>
            </w:r>
          </w:p>
        </w:tc>
        <w:tc>
          <w:tcPr>
            <w:tcW w:w="1432" w:type="dxa"/>
            <w:vAlign w:val="center"/>
          </w:tcPr>
          <w:p w14:paraId="03160024"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3960DBDC" w14:textId="4815187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50.6%</w:t>
            </w:r>
          </w:p>
        </w:tc>
        <w:tc>
          <w:tcPr>
            <w:tcW w:w="1434" w:type="dxa"/>
            <w:vAlign w:val="center"/>
          </w:tcPr>
          <w:p w14:paraId="113DD136" w14:textId="37AE6B8D"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7D69B8EB" w14:textId="30D209B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63.5%</w:t>
            </w:r>
          </w:p>
        </w:tc>
      </w:tr>
      <w:tr w:rsidR="00DE0A68" w:rsidRPr="00DE0A68" w14:paraId="1A2E8730"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6EBBE264"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1</w:t>
            </w:r>
          </w:p>
        </w:tc>
        <w:tc>
          <w:tcPr>
            <w:tcW w:w="1432" w:type="dxa"/>
            <w:vAlign w:val="center"/>
          </w:tcPr>
          <w:p w14:paraId="5A4600A1"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3C6780D0" w14:textId="7C309DD5"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28.7%</w:t>
            </w:r>
          </w:p>
        </w:tc>
        <w:tc>
          <w:tcPr>
            <w:tcW w:w="1434" w:type="dxa"/>
            <w:vAlign w:val="center"/>
          </w:tcPr>
          <w:p w14:paraId="21F85504" w14:textId="53DF6661"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5F09E8A2" w14:textId="1016F5AE"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22.4%</w:t>
            </w:r>
          </w:p>
        </w:tc>
      </w:tr>
      <w:tr w:rsidR="00DE0A68" w:rsidRPr="00DE0A68" w14:paraId="3CAD6562"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06050B57" w14:textId="2D48A939"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≥2</w:t>
            </w:r>
          </w:p>
        </w:tc>
        <w:tc>
          <w:tcPr>
            <w:tcW w:w="1432" w:type="dxa"/>
            <w:vAlign w:val="center"/>
          </w:tcPr>
          <w:p w14:paraId="42EF501A"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5936F69D" w14:textId="2ABBF44C"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20.7%</w:t>
            </w:r>
          </w:p>
        </w:tc>
        <w:tc>
          <w:tcPr>
            <w:tcW w:w="1434" w:type="dxa"/>
            <w:vAlign w:val="center"/>
          </w:tcPr>
          <w:p w14:paraId="58A976DF" w14:textId="69C582C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6F161195" w14:textId="199C9BB5"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14.1%</w:t>
            </w:r>
          </w:p>
        </w:tc>
      </w:tr>
      <w:tr w:rsidR="00AF4223" w:rsidRPr="00DE0A68" w14:paraId="605E87E0"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tcPr>
          <w:p w14:paraId="3C663BE1" w14:textId="65D4C113" w:rsidR="00AF4223" w:rsidRPr="00DE0A68" w:rsidRDefault="00AF4223" w:rsidP="005802F9">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Anal sex partners in past year among those reporting ever same-sex sex</w:t>
            </w:r>
          </w:p>
        </w:tc>
        <w:tc>
          <w:tcPr>
            <w:tcW w:w="1432" w:type="dxa"/>
            <w:vAlign w:val="center"/>
          </w:tcPr>
          <w:p w14:paraId="3913F783" w14:textId="49D86418"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430</w:t>
            </w:r>
          </w:p>
        </w:tc>
        <w:tc>
          <w:tcPr>
            <w:tcW w:w="1435" w:type="dxa"/>
            <w:vAlign w:val="center"/>
          </w:tcPr>
          <w:p w14:paraId="4E0B2F16"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vAlign w:val="center"/>
          </w:tcPr>
          <w:p w14:paraId="1E1A384F"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6EEEF5F4"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E0A68" w:rsidRPr="00DE0A68" w14:paraId="6FCB779B"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tcPr>
          <w:p w14:paraId="258F8E7E" w14:textId="080BAEE3"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0</w:t>
            </w:r>
          </w:p>
        </w:tc>
        <w:tc>
          <w:tcPr>
            <w:tcW w:w="1432" w:type="dxa"/>
            <w:vAlign w:val="center"/>
          </w:tcPr>
          <w:p w14:paraId="0F5A43C1"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14E5FDA3" w14:textId="5E96AF18"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65.6%</w:t>
            </w:r>
          </w:p>
        </w:tc>
        <w:tc>
          <w:tcPr>
            <w:tcW w:w="1434" w:type="dxa"/>
            <w:vAlign w:val="center"/>
          </w:tcPr>
          <w:p w14:paraId="5640045F"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70F48627" w14:textId="5E1507E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w:t>
            </w:r>
          </w:p>
        </w:tc>
      </w:tr>
      <w:tr w:rsidR="00DE0A68" w:rsidRPr="00DE0A68" w14:paraId="5AFD267A"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tcPr>
          <w:p w14:paraId="6BB875CF" w14:textId="1E66C654"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1</w:t>
            </w:r>
          </w:p>
        </w:tc>
        <w:tc>
          <w:tcPr>
            <w:tcW w:w="1432" w:type="dxa"/>
            <w:vAlign w:val="center"/>
          </w:tcPr>
          <w:p w14:paraId="1E8C73D2"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0D440F3E" w14:textId="78477110"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30.7%</w:t>
            </w:r>
          </w:p>
        </w:tc>
        <w:tc>
          <w:tcPr>
            <w:tcW w:w="1434" w:type="dxa"/>
            <w:vAlign w:val="center"/>
          </w:tcPr>
          <w:p w14:paraId="070969BC"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0F2A0B38" w14:textId="54179F24"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w:t>
            </w:r>
          </w:p>
        </w:tc>
      </w:tr>
      <w:tr w:rsidR="00DE0A68" w:rsidRPr="00DE0A68" w14:paraId="57002A5E"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tcBorders>
              <w:bottom w:val="single" w:sz="6" w:space="0" w:color="auto"/>
            </w:tcBorders>
            <w:noWrap/>
          </w:tcPr>
          <w:p w14:paraId="57BCE0C1" w14:textId="681CDF6D"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≥2</w:t>
            </w:r>
          </w:p>
        </w:tc>
        <w:tc>
          <w:tcPr>
            <w:tcW w:w="1432" w:type="dxa"/>
            <w:tcBorders>
              <w:bottom w:val="single" w:sz="6" w:space="0" w:color="auto"/>
            </w:tcBorders>
            <w:vAlign w:val="center"/>
          </w:tcPr>
          <w:p w14:paraId="040732D8"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tcBorders>
              <w:bottom w:val="single" w:sz="6" w:space="0" w:color="auto"/>
            </w:tcBorders>
            <w:vAlign w:val="center"/>
          </w:tcPr>
          <w:p w14:paraId="23363D12" w14:textId="350680F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3.8%</w:t>
            </w:r>
          </w:p>
        </w:tc>
        <w:tc>
          <w:tcPr>
            <w:tcW w:w="1434" w:type="dxa"/>
            <w:tcBorders>
              <w:bottom w:val="single" w:sz="6" w:space="0" w:color="auto"/>
            </w:tcBorders>
            <w:vAlign w:val="center"/>
          </w:tcPr>
          <w:p w14:paraId="72D1A2A5"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tcBorders>
              <w:bottom w:val="single" w:sz="6" w:space="0" w:color="auto"/>
            </w:tcBorders>
            <w:noWrap/>
            <w:vAlign w:val="center"/>
          </w:tcPr>
          <w:p w14:paraId="6F597C3D" w14:textId="62FBA2DE"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w:t>
            </w:r>
          </w:p>
        </w:tc>
      </w:tr>
    </w:tbl>
    <w:p w14:paraId="1C528CE2" w14:textId="31F4F7AA" w:rsidR="00B156F7" w:rsidRPr="008921EE" w:rsidRDefault="008921EE" w:rsidP="008921EE">
      <w:pPr>
        <w:spacing w:line="259" w:lineRule="auto"/>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Weighted characteristics. Characteristics for sex, race/</w:t>
      </w:r>
      <w:r w:rsidR="00D31B81">
        <w:rPr>
          <w:rFonts w:ascii="Times New Roman" w:hAnsi="Times New Roman" w:cs="Times New Roman"/>
          <w:sz w:val="24"/>
          <w:szCs w:val="24"/>
        </w:rPr>
        <w:t>ethnicity</w:t>
      </w:r>
      <w:r>
        <w:rPr>
          <w:rFonts w:ascii="Times New Roman" w:hAnsi="Times New Roman" w:cs="Times New Roman"/>
          <w:sz w:val="24"/>
          <w:szCs w:val="24"/>
        </w:rPr>
        <w:t>, and BMI are age-adjusted.</w:t>
      </w:r>
    </w:p>
    <w:p w14:paraId="00F851D3" w14:textId="77777777" w:rsidR="00CE6BE6" w:rsidRDefault="00CE6BE6" w:rsidP="00CE6BE6">
      <w:pPr>
        <w:rPr>
          <w:rFonts w:ascii="Times New Roman" w:hAnsi="Times New Roman" w:cs="Times New Roman"/>
          <w:b/>
          <w:sz w:val="24"/>
          <w:szCs w:val="24"/>
        </w:rPr>
      </w:pPr>
      <w:r>
        <w:rPr>
          <w:rFonts w:ascii="Times New Roman" w:hAnsi="Times New Roman" w:cs="Times New Roman"/>
          <w:b/>
          <w:sz w:val="24"/>
          <w:szCs w:val="24"/>
        </w:rPr>
        <w:t xml:space="preserve">Figure 1: Lifetime age-standardized prevalence and past-year number of sex partners by type of sexual behavior in </w:t>
      </w:r>
      <w:r w:rsidRPr="00F63460">
        <w:rPr>
          <w:rFonts w:ascii="Times New Roman" w:hAnsi="Times New Roman" w:cs="Times New Roman"/>
          <w:b/>
          <w:sz w:val="24"/>
          <w:szCs w:val="24"/>
        </w:rPr>
        <w:t xml:space="preserve">NYC (2013-2014) and </w:t>
      </w:r>
      <w:r>
        <w:rPr>
          <w:rFonts w:ascii="Times New Roman" w:hAnsi="Times New Roman" w:cs="Times New Roman"/>
          <w:b/>
          <w:sz w:val="24"/>
          <w:szCs w:val="24"/>
        </w:rPr>
        <w:t>National</w:t>
      </w:r>
      <w:r w:rsidRPr="00F63460">
        <w:rPr>
          <w:rFonts w:ascii="Times New Roman" w:hAnsi="Times New Roman" w:cs="Times New Roman"/>
          <w:b/>
          <w:sz w:val="24"/>
          <w:szCs w:val="24"/>
        </w:rPr>
        <w:t xml:space="preserve"> (2011-2014)</w:t>
      </w:r>
      <w:r>
        <w:rPr>
          <w:rFonts w:ascii="Times New Roman" w:hAnsi="Times New Roman" w:cs="Times New Roman"/>
          <w:b/>
          <w:sz w:val="24"/>
          <w:szCs w:val="24"/>
        </w:rPr>
        <w:t xml:space="preserve"> by sex.</w:t>
      </w:r>
    </w:p>
    <w:p w14:paraId="573A6933" w14:textId="00DE509B" w:rsidR="00F63460" w:rsidRDefault="00F63460" w:rsidP="000929E5">
      <w:pPr>
        <w:rPr>
          <w:rFonts w:ascii="Times New Roman" w:hAnsi="Times New Roman" w:cs="Times New Roman"/>
          <w:b/>
          <w:sz w:val="24"/>
          <w:szCs w:val="24"/>
        </w:rPr>
      </w:pPr>
    </w:p>
    <w:p w14:paraId="13181D61" w14:textId="6DDCF3B7" w:rsidR="00B9430F" w:rsidRDefault="00F63460" w:rsidP="00B9430F">
      <w:pPr>
        <w:rPr>
          <w:rFonts w:ascii="Times New Roman" w:hAnsi="Times New Roman" w:cs="Times New Roman"/>
          <w:b/>
          <w:sz w:val="24"/>
          <w:szCs w:val="24"/>
        </w:rPr>
      </w:pPr>
      <w:r>
        <w:rPr>
          <w:rFonts w:ascii="Times New Roman" w:hAnsi="Times New Roman" w:cs="Times New Roman"/>
          <w:b/>
          <w:sz w:val="24"/>
          <w:szCs w:val="24"/>
        </w:rPr>
        <w:t>Figure 2</w:t>
      </w:r>
      <w:r w:rsidR="00B9430F">
        <w:rPr>
          <w:rFonts w:ascii="Times New Roman" w:hAnsi="Times New Roman" w:cs="Times New Roman"/>
          <w:b/>
          <w:sz w:val="24"/>
          <w:szCs w:val="24"/>
        </w:rPr>
        <w:t xml:space="preserve">: Lifetime prevalence and past-year number of sex partners by type of sexual behavior in </w:t>
      </w:r>
      <w:r w:rsidR="00B9430F" w:rsidRPr="00F63460">
        <w:rPr>
          <w:rFonts w:ascii="Times New Roman" w:hAnsi="Times New Roman" w:cs="Times New Roman"/>
          <w:b/>
          <w:sz w:val="24"/>
          <w:szCs w:val="24"/>
        </w:rPr>
        <w:t xml:space="preserve">NYC (2013-2014) and </w:t>
      </w:r>
      <w:r w:rsidR="00B9430F">
        <w:rPr>
          <w:rFonts w:ascii="Times New Roman" w:hAnsi="Times New Roman" w:cs="Times New Roman"/>
          <w:b/>
          <w:sz w:val="24"/>
          <w:szCs w:val="24"/>
        </w:rPr>
        <w:t>National</w:t>
      </w:r>
      <w:r w:rsidR="00B9430F" w:rsidRPr="00F63460">
        <w:rPr>
          <w:rFonts w:ascii="Times New Roman" w:hAnsi="Times New Roman" w:cs="Times New Roman"/>
          <w:b/>
          <w:sz w:val="24"/>
          <w:szCs w:val="24"/>
        </w:rPr>
        <w:t xml:space="preserve"> (2011-2014)</w:t>
      </w:r>
      <w:r w:rsidR="00B9430F">
        <w:rPr>
          <w:rFonts w:ascii="Times New Roman" w:hAnsi="Times New Roman" w:cs="Times New Roman"/>
          <w:b/>
          <w:sz w:val="24"/>
          <w:szCs w:val="24"/>
        </w:rPr>
        <w:t xml:space="preserve"> by age group.</w:t>
      </w:r>
    </w:p>
    <w:p w14:paraId="6BC6FB76" w14:textId="2B41B70C" w:rsidR="00F63460" w:rsidRDefault="00F63460" w:rsidP="000929E5">
      <w:pPr>
        <w:rPr>
          <w:rFonts w:ascii="Times New Roman" w:hAnsi="Times New Roman" w:cs="Times New Roman"/>
          <w:b/>
          <w:sz w:val="24"/>
          <w:szCs w:val="24"/>
        </w:rPr>
      </w:pPr>
    </w:p>
    <w:p w14:paraId="340201AB" w14:textId="3FB52DF9" w:rsidR="00B9430F" w:rsidRDefault="00F63460" w:rsidP="00B9430F">
      <w:pPr>
        <w:rPr>
          <w:rFonts w:ascii="Times New Roman" w:hAnsi="Times New Roman" w:cs="Times New Roman"/>
          <w:b/>
          <w:sz w:val="24"/>
          <w:szCs w:val="24"/>
        </w:rPr>
      </w:pPr>
      <w:r>
        <w:rPr>
          <w:rFonts w:ascii="Times New Roman" w:hAnsi="Times New Roman" w:cs="Times New Roman"/>
          <w:b/>
          <w:sz w:val="24"/>
          <w:szCs w:val="24"/>
        </w:rPr>
        <w:t xml:space="preserve">Figure 3: </w:t>
      </w:r>
      <w:r w:rsidR="00B9430F">
        <w:rPr>
          <w:rFonts w:ascii="Times New Roman" w:hAnsi="Times New Roman" w:cs="Times New Roman"/>
          <w:b/>
          <w:sz w:val="24"/>
          <w:szCs w:val="24"/>
        </w:rPr>
        <w:t xml:space="preserve">Lifetime </w:t>
      </w:r>
      <w:r w:rsidR="00967B96">
        <w:rPr>
          <w:rFonts w:ascii="Times New Roman" w:hAnsi="Times New Roman" w:cs="Times New Roman"/>
          <w:b/>
          <w:sz w:val="24"/>
          <w:szCs w:val="24"/>
        </w:rPr>
        <w:t xml:space="preserve">age-standardized </w:t>
      </w:r>
      <w:r w:rsidR="00B9430F">
        <w:rPr>
          <w:rFonts w:ascii="Times New Roman" w:hAnsi="Times New Roman" w:cs="Times New Roman"/>
          <w:b/>
          <w:sz w:val="24"/>
          <w:szCs w:val="24"/>
        </w:rPr>
        <w:t xml:space="preserve">prevalence and past-year number of sex partners by type of sexual behavior in </w:t>
      </w:r>
      <w:r w:rsidR="00B9430F" w:rsidRPr="00F63460">
        <w:rPr>
          <w:rFonts w:ascii="Times New Roman" w:hAnsi="Times New Roman" w:cs="Times New Roman"/>
          <w:b/>
          <w:sz w:val="24"/>
          <w:szCs w:val="24"/>
        </w:rPr>
        <w:t xml:space="preserve">NYC (2013-2014) and </w:t>
      </w:r>
      <w:r w:rsidR="00B9430F">
        <w:rPr>
          <w:rFonts w:ascii="Times New Roman" w:hAnsi="Times New Roman" w:cs="Times New Roman"/>
          <w:b/>
          <w:sz w:val="24"/>
          <w:szCs w:val="24"/>
        </w:rPr>
        <w:t>National</w:t>
      </w:r>
      <w:r w:rsidR="00B9430F" w:rsidRPr="00F63460">
        <w:rPr>
          <w:rFonts w:ascii="Times New Roman" w:hAnsi="Times New Roman" w:cs="Times New Roman"/>
          <w:b/>
          <w:sz w:val="24"/>
          <w:szCs w:val="24"/>
        </w:rPr>
        <w:t xml:space="preserve"> (2011-2014)</w:t>
      </w:r>
      <w:r w:rsidR="00B9430F">
        <w:rPr>
          <w:rFonts w:ascii="Times New Roman" w:hAnsi="Times New Roman" w:cs="Times New Roman"/>
          <w:b/>
          <w:sz w:val="24"/>
          <w:szCs w:val="24"/>
        </w:rPr>
        <w:t xml:space="preserve"> by race/ethnicity.</w:t>
      </w:r>
    </w:p>
    <w:p w14:paraId="655487C0" w14:textId="2766F642" w:rsidR="00F63460" w:rsidRDefault="00F63460" w:rsidP="00F63460">
      <w:pPr>
        <w:rPr>
          <w:rFonts w:ascii="Times New Roman" w:hAnsi="Times New Roman" w:cs="Times New Roman"/>
          <w:b/>
          <w:sz w:val="24"/>
          <w:szCs w:val="24"/>
        </w:rPr>
      </w:pPr>
    </w:p>
    <w:p w14:paraId="343CD421" w14:textId="67B396C0" w:rsidR="00B9430F" w:rsidRDefault="00B9430F" w:rsidP="00B9430F">
      <w:pPr>
        <w:rPr>
          <w:rFonts w:ascii="Times New Roman" w:hAnsi="Times New Roman" w:cs="Times New Roman"/>
          <w:b/>
          <w:sz w:val="24"/>
          <w:szCs w:val="24"/>
        </w:rPr>
      </w:pPr>
      <w:r>
        <w:rPr>
          <w:rFonts w:ascii="Times New Roman" w:hAnsi="Times New Roman" w:cs="Times New Roman"/>
          <w:b/>
          <w:sz w:val="24"/>
          <w:szCs w:val="24"/>
        </w:rPr>
        <w:t>Figure 4: Lifetime</w:t>
      </w:r>
      <w:r w:rsidR="00967B96">
        <w:rPr>
          <w:rFonts w:ascii="Times New Roman" w:hAnsi="Times New Roman" w:cs="Times New Roman"/>
          <w:b/>
          <w:sz w:val="24"/>
          <w:szCs w:val="24"/>
        </w:rPr>
        <w:t xml:space="preserve"> age-standardized</w:t>
      </w:r>
      <w:r>
        <w:rPr>
          <w:rFonts w:ascii="Times New Roman" w:hAnsi="Times New Roman" w:cs="Times New Roman"/>
          <w:b/>
          <w:sz w:val="24"/>
          <w:szCs w:val="24"/>
        </w:rPr>
        <w:t xml:space="preserve"> prevalence and past-year number of sex partners by type of sexual behavior in </w:t>
      </w:r>
      <w:r w:rsidRPr="00F63460">
        <w:rPr>
          <w:rFonts w:ascii="Times New Roman" w:hAnsi="Times New Roman" w:cs="Times New Roman"/>
          <w:b/>
          <w:sz w:val="24"/>
          <w:szCs w:val="24"/>
        </w:rPr>
        <w:t xml:space="preserve">NYC (2013-2014) and </w:t>
      </w:r>
      <w:r>
        <w:rPr>
          <w:rFonts w:ascii="Times New Roman" w:hAnsi="Times New Roman" w:cs="Times New Roman"/>
          <w:b/>
          <w:sz w:val="24"/>
          <w:szCs w:val="24"/>
        </w:rPr>
        <w:t>National</w:t>
      </w:r>
      <w:r w:rsidRPr="00F63460">
        <w:rPr>
          <w:rFonts w:ascii="Times New Roman" w:hAnsi="Times New Roman" w:cs="Times New Roman"/>
          <w:b/>
          <w:sz w:val="24"/>
          <w:szCs w:val="24"/>
        </w:rPr>
        <w:t xml:space="preserve"> (2011-2014)</w:t>
      </w:r>
      <w:r>
        <w:rPr>
          <w:rFonts w:ascii="Times New Roman" w:hAnsi="Times New Roman" w:cs="Times New Roman"/>
          <w:b/>
          <w:sz w:val="24"/>
          <w:szCs w:val="24"/>
        </w:rPr>
        <w:t xml:space="preserve"> by BMI.</w:t>
      </w:r>
    </w:p>
    <w:p w14:paraId="734317DD" w14:textId="77777777" w:rsidR="00F63460" w:rsidRPr="00286A88" w:rsidRDefault="00F63460" w:rsidP="000929E5">
      <w:pPr>
        <w:rPr>
          <w:rFonts w:ascii="Times New Roman" w:hAnsi="Times New Roman" w:cs="Times New Roman"/>
          <w:b/>
          <w:sz w:val="24"/>
          <w:szCs w:val="24"/>
        </w:rPr>
      </w:pPr>
    </w:p>
    <w:p w14:paraId="659633B4" w14:textId="77777777" w:rsidR="00286A88" w:rsidRDefault="00286A88">
      <w:pPr>
        <w:spacing w:line="259" w:lineRule="auto"/>
        <w:rPr>
          <w:rFonts w:ascii="Times New Roman" w:hAnsi="Times New Roman" w:cs="Times New Roman"/>
          <w:b/>
          <w:sz w:val="24"/>
          <w:szCs w:val="24"/>
        </w:rPr>
        <w:sectPr w:rsidR="00286A88" w:rsidSect="005802F9">
          <w:pgSz w:w="12240" w:h="15840"/>
          <w:pgMar w:top="720" w:right="720" w:bottom="720" w:left="720" w:header="720" w:footer="720" w:gutter="0"/>
          <w:cols w:space="720"/>
          <w:docGrid w:linePitch="360"/>
        </w:sectPr>
      </w:pPr>
    </w:p>
    <w:p w14:paraId="72FF1A06" w14:textId="3AB9D2EF" w:rsidR="005859D0" w:rsidRPr="00286A88" w:rsidRDefault="004A4B65" w:rsidP="00286A88">
      <w:pPr>
        <w:spacing w:line="259" w:lineRule="auto"/>
        <w:rPr>
          <w:rFonts w:ascii="Times New Roman" w:hAnsi="Times New Roman" w:cs="Times New Roman"/>
          <w:b/>
          <w:sz w:val="24"/>
          <w:szCs w:val="24"/>
        </w:rPr>
      </w:pPr>
      <w:r w:rsidRPr="00286A88">
        <w:rPr>
          <w:rFonts w:ascii="Times New Roman" w:hAnsi="Times New Roman" w:cs="Times New Roman"/>
          <w:b/>
          <w:sz w:val="24"/>
          <w:szCs w:val="24"/>
        </w:rPr>
        <w:t>References</w:t>
      </w:r>
    </w:p>
    <w:p w14:paraId="3C0CA9CC" w14:textId="77777777" w:rsidR="00D4063A" w:rsidRPr="00D4063A" w:rsidRDefault="005859D0" w:rsidP="00D4063A">
      <w:pPr>
        <w:pStyle w:val="EndNoteBibliography"/>
        <w:spacing w:after="0"/>
        <w:ind w:left="720" w:hanging="720"/>
      </w:pPr>
      <w:r w:rsidRPr="00286A88">
        <w:rPr>
          <w:rFonts w:ascii="Times New Roman" w:hAnsi="Times New Roman" w:cs="Times New Roman"/>
          <w:sz w:val="24"/>
          <w:szCs w:val="24"/>
        </w:rPr>
        <w:fldChar w:fldCharType="begin"/>
      </w:r>
      <w:r w:rsidRPr="00286A88">
        <w:rPr>
          <w:rFonts w:ascii="Times New Roman" w:hAnsi="Times New Roman" w:cs="Times New Roman"/>
          <w:sz w:val="24"/>
          <w:szCs w:val="24"/>
        </w:rPr>
        <w:instrText xml:space="preserve"> ADDIN EN.REFLIST </w:instrText>
      </w:r>
      <w:r w:rsidRPr="00286A88">
        <w:rPr>
          <w:rFonts w:ascii="Times New Roman" w:hAnsi="Times New Roman" w:cs="Times New Roman"/>
          <w:sz w:val="24"/>
          <w:szCs w:val="24"/>
        </w:rPr>
        <w:fldChar w:fldCharType="separate"/>
      </w:r>
      <w:r w:rsidR="00D4063A" w:rsidRPr="00D4063A">
        <w:t>1.</w:t>
      </w:r>
      <w:r w:rsidR="00D4063A" w:rsidRPr="00D4063A">
        <w:tab/>
        <w:t>National Health and Nutrition Examination Survey: Analytic Guidelines, 2011-2014 and 2015-2016.</w:t>
      </w:r>
    </w:p>
    <w:p w14:paraId="4EDCC50C" w14:textId="77777777" w:rsidR="00D4063A" w:rsidRPr="00D4063A" w:rsidRDefault="00D4063A" w:rsidP="00D4063A">
      <w:pPr>
        <w:pStyle w:val="EndNoteBibliography"/>
        <w:spacing w:after="0"/>
        <w:ind w:left="720" w:hanging="720"/>
      </w:pPr>
      <w:r w:rsidRPr="00D4063A">
        <w:t>2.</w:t>
      </w:r>
      <w:r w:rsidRPr="00D4063A">
        <w:tab/>
      </w:r>
      <w:r w:rsidRPr="00D4063A">
        <w:rPr>
          <w:smallCaps/>
        </w:rPr>
        <w:t>Thorpe L. E., Greene C., Freeman A., Snell E., Rodriguez-Lopez J. S., Frankel M.</w:t>
      </w:r>
      <w:r w:rsidRPr="00D4063A">
        <w:t xml:space="preserve"> et al. Rationale, design and respondent characteristics of the 2013-2014 New York City Health and Nutrition Examination Survey (NYC HANES 2013-2014), Preventive medicine reports 2015: 2: 580-585.</w:t>
      </w:r>
    </w:p>
    <w:p w14:paraId="3904659E" w14:textId="77777777" w:rsidR="00D4063A" w:rsidRPr="00D4063A" w:rsidRDefault="00D4063A" w:rsidP="00D4063A">
      <w:pPr>
        <w:pStyle w:val="EndNoteBibliography"/>
        <w:spacing w:after="0"/>
        <w:ind w:left="720" w:hanging="720"/>
      </w:pPr>
      <w:r w:rsidRPr="00D4063A">
        <w:t>3.</w:t>
      </w:r>
      <w:r w:rsidRPr="00D4063A">
        <w:tab/>
      </w:r>
      <w:r w:rsidRPr="00D4063A">
        <w:rPr>
          <w:sz w:val="20"/>
        </w:rPr>
        <w:t>National Health and Nutrition Examination Survey (NHANES) Data</w:t>
      </w:r>
      <w:r w:rsidRPr="00D4063A">
        <w:t>. In: (NCHS) N. C. f. H. S., editor: Centers for Disease Control and Prevention (CDC).</w:t>
      </w:r>
    </w:p>
    <w:p w14:paraId="3D78723B" w14:textId="77777777" w:rsidR="00D4063A" w:rsidRPr="00D4063A" w:rsidRDefault="00D4063A" w:rsidP="00D4063A">
      <w:pPr>
        <w:pStyle w:val="EndNoteBibliography"/>
        <w:spacing w:after="0"/>
        <w:ind w:left="720" w:hanging="720"/>
      </w:pPr>
      <w:r w:rsidRPr="00D4063A">
        <w:t>4.</w:t>
      </w:r>
      <w:r w:rsidRPr="00D4063A">
        <w:tab/>
      </w:r>
      <w:r w:rsidRPr="00D4063A">
        <w:rPr>
          <w:smallCaps/>
        </w:rPr>
        <w:t>Johnson C., Dohrmann S., Burt V., Mohadjer L.</w:t>
      </w:r>
      <w:r w:rsidRPr="00D4063A">
        <w:t xml:space="preserve"> National Health and Nutrition Examination Survey: Sample design, 2011–2014. In: Statistics N. C. f. H., editor. Vital Health Stat; 2014.</w:t>
      </w:r>
    </w:p>
    <w:p w14:paraId="1D777B04" w14:textId="77777777" w:rsidR="00D4063A" w:rsidRPr="00D4063A" w:rsidRDefault="00D4063A" w:rsidP="00D4063A">
      <w:pPr>
        <w:pStyle w:val="EndNoteBibliography"/>
        <w:spacing w:after="0"/>
        <w:ind w:left="720" w:hanging="720"/>
      </w:pPr>
      <w:r w:rsidRPr="00D4063A">
        <w:t>5.</w:t>
      </w:r>
      <w:r w:rsidRPr="00D4063A">
        <w:tab/>
      </w:r>
      <w:r w:rsidRPr="00D4063A">
        <w:rPr>
          <w:smallCaps/>
        </w:rPr>
        <w:t>National Center for Health Statistics</w:t>
      </w:r>
      <w:r w:rsidRPr="00D4063A">
        <w:t>. National Health and Nutrition Examination Survey: Analytic Guidelines, 2011-2014 and 2015-2016: CDC; 2018.</w:t>
      </w:r>
    </w:p>
    <w:p w14:paraId="05EE8B02" w14:textId="77777777" w:rsidR="00D4063A" w:rsidRPr="00D4063A" w:rsidRDefault="00D4063A" w:rsidP="00D4063A">
      <w:pPr>
        <w:pStyle w:val="EndNoteBibliography"/>
        <w:spacing w:after="0"/>
        <w:ind w:left="720" w:hanging="720"/>
      </w:pPr>
      <w:r w:rsidRPr="00D4063A">
        <w:t>6.</w:t>
      </w:r>
      <w:r w:rsidRPr="00D4063A">
        <w:tab/>
      </w:r>
      <w:r w:rsidRPr="00D4063A">
        <w:rPr>
          <w:smallCaps/>
        </w:rPr>
        <w:t>NHCS</w:t>
      </w:r>
      <w:r w:rsidRPr="00D4063A">
        <w:t>. 2013-2014 Data Documentation, Codebook, and Frequencies. National Health and Nutrition Examination Survey Data file: SXQ_Hxpt 2015.</w:t>
      </w:r>
    </w:p>
    <w:p w14:paraId="1B759560" w14:textId="77777777" w:rsidR="00D4063A" w:rsidRPr="00D4063A" w:rsidRDefault="00D4063A" w:rsidP="00D4063A">
      <w:pPr>
        <w:pStyle w:val="EndNoteBibliography"/>
        <w:spacing w:after="0"/>
        <w:ind w:left="720" w:hanging="720"/>
      </w:pPr>
      <w:r w:rsidRPr="00D4063A">
        <w:t>7.</w:t>
      </w:r>
      <w:r w:rsidRPr="00D4063A">
        <w:tab/>
      </w:r>
      <w:r w:rsidRPr="00D4063A">
        <w:rPr>
          <w:smallCaps/>
        </w:rPr>
        <w:t>NYC Health Department, CUNY School of Public Health</w:t>
      </w:r>
      <w:r w:rsidRPr="00D4063A">
        <w:t>. NYC HANES 2013-14 Analytic Guidelines; 2021.</w:t>
      </w:r>
    </w:p>
    <w:p w14:paraId="031DC2A5" w14:textId="77777777" w:rsidR="00D4063A" w:rsidRPr="00D4063A" w:rsidRDefault="00D4063A" w:rsidP="00D4063A">
      <w:pPr>
        <w:pStyle w:val="EndNoteBibliography"/>
        <w:spacing w:after="0"/>
        <w:ind w:left="720" w:hanging="720"/>
      </w:pPr>
      <w:r w:rsidRPr="00D4063A">
        <w:t>8.</w:t>
      </w:r>
      <w:r w:rsidRPr="00D4063A">
        <w:tab/>
      </w:r>
      <w:r w:rsidRPr="00D4063A">
        <w:rPr>
          <w:smallCaps/>
        </w:rPr>
        <w:t>CDC/NCHS</w:t>
      </w:r>
      <w:r w:rsidRPr="00D4063A">
        <w:t>. NHANES Tutorials - Module 3 - Weighting n.d.</w:t>
      </w:r>
    </w:p>
    <w:p w14:paraId="30CAEAE8" w14:textId="77777777" w:rsidR="00D4063A" w:rsidRPr="00D4063A" w:rsidRDefault="00D4063A" w:rsidP="00D4063A">
      <w:pPr>
        <w:pStyle w:val="EndNoteBibliography"/>
        <w:spacing w:after="0"/>
        <w:ind w:left="720" w:hanging="720"/>
      </w:pPr>
      <w:r w:rsidRPr="00D4063A">
        <w:t>9.</w:t>
      </w:r>
      <w:r w:rsidRPr="00D4063A">
        <w:tab/>
      </w:r>
      <w:r w:rsidRPr="00D4063A">
        <w:rPr>
          <w:smallCaps/>
        </w:rPr>
        <w:t>U. S. Census Bureau</w:t>
      </w:r>
      <w:r w:rsidRPr="00D4063A">
        <w:t>. Age and Sex Composition: 2010; 2011.</w:t>
      </w:r>
    </w:p>
    <w:p w14:paraId="70AB9492" w14:textId="77777777" w:rsidR="00D4063A" w:rsidRPr="00D4063A" w:rsidRDefault="00D4063A" w:rsidP="00D4063A">
      <w:pPr>
        <w:pStyle w:val="EndNoteBibliography"/>
        <w:ind w:left="720" w:hanging="720"/>
      </w:pPr>
      <w:r w:rsidRPr="00D4063A">
        <w:t>10.</w:t>
      </w:r>
      <w:r w:rsidRPr="00D4063A">
        <w:tab/>
      </w:r>
      <w:r w:rsidRPr="00D4063A">
        <w:rPr>
          <w:smallCaps/>
        </w:rPr>
        <w:t>StataCorp</w:t>
      </w:r>
      <w:r w:rsidRPr="00D4063A">
        <w:t>. Stata Statistical Software: Release 15, College Station, TX: StataCorp LLC; 2017.</w:t>
      </w:r>
    </w:p>
    <w:p w14:paraId="106B50B3" w14:textId="3DC95AC2" w:rsidR="00444A23" w:rsidRPr="00286A88" w:rsidRDefault="005859D0">
      <w:pPr>
        <w:rPr>
          <w:rFonts w:ascii="Times New Roman" w:hAnsi="Times New Roman" w:cs="Times New Roman"/>
          <w:sz w:val="24"/>
          <w:szCs w:val="24"/>
        </w:rPr>
      </w:pPr>
      <w:r w:rsidRPr="00286A88">
        <w:rPr>
          <w:rFonts w:ascii="Times New Roman" w:hAnsi="Times New Roman" w:cs="Times New Roman"/>
          <w:sz w:val="24"/>
          <w:szCs w:val="24"/>
        </w:rPr>
        <w:fldChar w:fldCharType="end"/>
      </w:r>
    </w:p>
    <w:sectPr w:rsidR="00444A23" w:rsidRPr="00286A8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vera Aguirre, Ariadne" w:date="2021-09-21T16:37:00Z" w:initials="RAA">
    <w:p w14:paraId="2469F2AC" w14:textId="77777777" w:rsidR="00D1261E" w:rsidRPr="00D1261E" w:rsidRDefault="00D1261E" w:rsidP="00D1261E">
      <w:pPr>
        <w:pStyle w:val="NormalWeb"/>
      </w:pPr>
      <w:r>
        <w:rPr>
          <w:rStyle w:val="CommentReference"/>
        </w:rPr>
        <w:annotationRef/>
      </w:r>
      <w:r w:rsidRPr="00D1261E">
        <w:t>An abstract is to be provided, preferably about 150-250 words. The abstract should be structured, i.e., should comprise the paragraphs Introduction, Methods, Results, Conclusions, and Policy Implications. The abstract should include sample size and year(s) the data were collected, and should include the social-policy implication(s) of the work. (The Discussion section of the paper should address the latter also.)</w:t>
      </w:r>
    </w:p>
    <w:p w14:paraId="0F8F8096" w14:textId="77777777" w:rsidR="00D1261E" w:rsidRPr="00D1261E" w:rsidRDefault="00D1261E" w:rsidP="00D1261E">
      <w:pPr>
        <w:spacing w:before="100" w:beforeAutospacing="1" w:after="100" w:afterAutospacing="1" w:line="240" w:lineRule="auto"/>
        <w:rPr>
          <w:rFonts w:ascii="Times New Roman" w:eastAsia="Times New Roman" w:hAnsi="Times New Roman" w:cs="Times New Roman"/>
          <w:sz w:val="24"/>
          <w:szCs w:val="24"/>
        </w:rPr>
      </w:pPr>
      <w:r w:rsidRPr="00D1261E">
        <w:rPr>
          <w:rFonts w:ascii="Times New Roman" w:eastAsia="Times New Roman" w:hAnsi="Times New Roman" w:cs="Times New Roman"/>
          <w:sz w:val="24"/>
          <w:szCs w:val="24"/>
        </w:rPr>
        <w:t xml:space="preserve">A list of 5-7 key words is to be provided directly below the abstract. Key words should express the precise content of the manuscript, as they are used for indexing purposes. </w:t>
      </w:r>
    </w:p>
    <w:p w14:paraId="5528A316" w14:textId="13055903" w:rsidR="00D1261E" w:rsidRDefault="00D1261E">
      <w:pPr>
        <w:pStyle w:val="CommentText"/>
      </w:pPr>
    </w:p>
  </w:comment>
  <w:comment w:id="1" w:author="Thorpe, Lorna" w:date="2021-09-30T18:29:00Z" w:initials="TL">
    <w:p w14:paraId="0D53253A" w14:textId="77777777" w:rsidR="000835D7" w:rsidRDefault="000835D7">
      <w:pPr>
        <w:pStyle w:val="CommentText"/>
      </w:pPr>
      <w:bookmarkStart w:id="2" w:name="_GoBack"/>
      <w:bookmarkEnd w:id="2"/>
      <w:r>
        <w:rPr>
          <w:rStyle w:val="CommentReference"/>
        </w:rPr>
        <w:annotationRef/>
      </w:r>
      <w:r>
        <w:t xml:space="preserve">I would re-write this to indicate the prevalence of sexual practices in the NYC and national adult populations (less about the sample participants of the survey).  </w:t>
      </w:r>
    </w:p>
    <w:p w14:paraId="159CA7E6" w14:textId="77777777" w:rsidR="000835D7" w:rsidRDefault="000835D7">
      <w:pPr>
        <w:pStyle w:val="CommentText"/>
      </w:pPr>
    </w:p>
    <w:p w14:paraId="3DE4580D" w14:textId="2075C783" w:rsidR="000835D7" w:rsidRDefault="000835D7">
      <w:pPr>
        <w:pStyle w:val="CommentText"/>
      </w:pPr>
      <w:r>
        <w:t>Be clear what practices are similar locally and nationally, and which are different.  See how I modified text away from particpants and towards population.  I won’t edit all the way through…you get the point</w:t>
      </w:r>
    </w:p>
    <w:p w14:paraId="77B5325A" w14:textId="77777777" w:rsidR="000835D7" w:rsidRDefault="000835D7">
      <w:pPr>
        <w:pStyle w:val="CommentText"/>
      </w:pPr>
    </w:p>
    <w:p w14:paraId="6A46D7A8" w14:textId="7198911F" w:rsidR="000835D7" w:rsidRDefault="000835D7">
      <w:pPr>
        <w:pStyle w:val="CommentText"/>
      </w:pPr>
      <w:r>
        <w:t>Tables need 95% CIs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28A316" w15:done="0"/>
  <w15:commentEx w15:paraId="6A46D7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EEEE6" w16cex:dateUtc="2021-09-29T1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28A316" w16cid:durableId="24FEED33"/>
  <w16cid:commentId w16cid:paraId="68F6BA6A" w16cid:durableId="24E315CB"/>
  <w16cid:commentId w16cid:paraId="0C6EAB32" w16cid:durableId="24FEEEE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60DFDC" w14:textId="77777777" w:rsidR="00DF7D6A" w:rsidRDefault="00DF7D6A" w:rsidP="00EA0B66">
      <w:pPr>
        <w:spacing w:after="0" w:line="240" w:lineRule="auto"/>
      </w:pPr>
      <w:r>
        <w:separator/>
      </w:r>
    </w:p>
  </w:endnote>
  <w:endnote w:type="continuationSeparator" w:id="0">
    <w:p w14:paraId="6ED733DE" w14:textId="77777777" w:rsidR="00DF7D6A" w:rsidRDefault="00DF7D6A" w:rsidP="00EA0B66">
      <w:pPr>
        <w:spacing w:after="0" w:line="240" w:lineRule="auto"/>
      </w:pPr>
      <w:r>
        <w:continuationSeparator/>
      </w:r>
    </w:p>
  </w:endnote>
  <w:endnote w:type="continuationNotice" w:id="1">
    <w:p w14:paraId="4CE34541" w14:textId="77777777" w:rsidR="00DF7D6A" w:rsidRDefault="00DF7D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149FA" w14:textId="77777777" w:rsidR="00DF7D6A" w:rsidRDefault="00DF7D6A" w:rsidP="00EA0B66">
      <w:pPr>
        <w:spacing w:after="0" w:line="240" w:lineRule="auto"/>
      </w:pPr>
      <w:r>
        <w:separator/>
      </w:r>
    </w:p>
  </w:footnote>
  <w:footnote w:type="continuationSeparator" w:id="0">
    <w:p w14:paraId="5C16CA59" w14:textId="77777777" w:rsidR="00DF7D6A" w:rsidRDefault="00DF7D6A" w:rsidP="00EA0B66">
      <w:pPr>
        <w:spacing w:after="0" w:line="240" w:lineRule="auto"/>
      </w:pPr>
      <w:r>
        <w:continuationSeparator/>
      </w:r>
    </w:p>
  </w:footnote>
  <w:footnote w:type="continuationNotice" w:id="1">
    <w:p w14:paraId="31CE04D7" w14:textId="77777777" w:rsidR="00DF7D6A" w:rsidRDefault="00DF7D6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63F08"/>
    <w:multiLevelType w:val="hybridMultilevel"/>
    <w:tmpl w:val="CB0E8F32"/>
    <w:lvl w:ilvl="0" w:tplc="F782E9C4">
      <w:start w:val="1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609C7"/>
    <w:multiLevelType w:val="hybridMultilevel"/>
    <w:tmpl w:val="5026528E"/>
    <w:lvl w:ilvl="0" w:tplc="0CB6E600">
      <w:start w:val="20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A70CF"/>
    <w:multiLevelType w:val="hybridMultilevel"/>
    <w:tmpl w:val="99E2FD0E"/>
    <w:lvl w:ilvl="0" w:tplc="C3D081BC">
      <w:start w:val="201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656D1D"/>
    <w:multiLevelType w:val="hybridMultilevel"/>
    <w:tmpl w:val="BB0E8228"/>
    <w:lvl w:ilvl="0" w:tplc="F782E9C4">
      <w:start w:val="1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vera Aguirre, Ariadne">
    <w15:presenceInfo w15:providerId="None" w15:userId="Rivera Aguirre, Ariadne"/>
  </w15:person>
  <w15:person w15:author="Thorpe, Lorna">
    <w15:presenceInfo w15:providerId="AD" w15:userId="S-1-5-21-117609710-1958367476-725345543-2050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oNotDisplayPageBoundaries/>
  <w:trackRevisions/>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ddic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ftxvsz21rrdenexaxnv9atmrd5va00zz0a5&quot;&gt;EpiofSUD&lt;record-ids&gt;&lt;item&gt;42&lt;/item&gt;&lt;item&gt;43&lt;/item&gt;&lt;item&gt;44&lt;/item&gt;&lt;item&gt;45&lt;/item&gt;&lt;item&gt;49&lt;/item&gt;&lt;item&gt;54&lt;/item&gt;&lt;item&gt;55&lt;/item&gt;&lt;/record-ids&gt;&lt;/item&gt;&lt;/Libraries&gt;"/>
  </w:docVars>
  <w:rsids>
    <w:rsidRoot w:val="00EA0B66"/>
    <w:rsid w:val="00012333"/>
    <w:rsid w:val="00014584"/>
    <w:rsid w:val="000208CE"/>
    <w:rsid w:val="000415A0"/>
    <w:rsid w:val="000835D7"/>
    <w:rsid w:val="000929E5"/>
    <w:rsid w:val="000B5E88"/>
    <w:rsid w:val="000F4240"/>
    <w:rsid w:val="00112444"/>
    <w:rsid w:val="00153996"/>
    <w:rsid w:val="00174F29"/>
    <w:rsid w:val="001F6667"/>
    <w:rsid w:val="0021295E"/>
    <w:rsid w:val="00222902"/>
    <w:rsid w:val="002567C2"/>
    <w:rsid w:val="00286A88"/>
    <w:rsid w:val="00307961"/>
    <w:rsid w:val="00310A0C"/>
    <w:rsid w:val="0032498F"/>
    <w:rsid w:val="00363C4F"/>
    <w:rsid w:val="003B5B6C"/>
    <w:rsid w:val="003D6070"/>
    <w:rsid w:val="003F5361"/>
    <w:rsid w:val="004035B2"/>
    <w:rsid w:val="004042F9"/>
    <w:rsid w:val="00444A23"/>
    <w:rsid w:val="004721EC"/>
    <w:rsid w:val="004A4B65"/>
    <w:rsid w:val="004B2AE2"/>
    <w:rsid w:val="004B5B07"/>
    <w:rsid w:val="004D388B"/>
    <w:rsid w:val="00567BC1"/>
    <w:rsid w:val="005802F9"/>
    <w:rsid w:val="005859D0"/>
    <w:rsid w:val="0059149C"/>
    <w:rsid w:val="006556FB"/>
    <w:rsid w:val="00692990"/>
    <w:rsid w:val="006D6E35"/>
    <w:rsid w:val="0073296C"/>
    <w:rsid w:val="00741FAF"/>
    <w:rsid w:val="007438D8"/>
    <w:rsid w:val="00757C67"/>
    <w:rsid w:val="007635FF"/>
    <w:rsid w:val="007E7E68"/>
    <w:rsid w:val="007F41A9"/>
    <w:rsid w:val="007F4774"/>
    <w:rsid w:val="0080455B"/>
    <w:rsid w:val="008921EE"/>
    <w:rsid w:val="008A59BD"/>
    <w:rsid w:val="009401B7"/>
    <w:rsid w:val="00967B96"/>
    <w:rsid w:val="00982AE7"/>
    <w:rsid w:val="009E1471"/>
    <w:rsid w:val="009F57B1"/>
    <w:rsid w:val="00A41B36"/>
    <w:rsid w:val="00AA262D"/>
    <w:rsid w:val="00AB66B7"/>
    <w:rsid w:val="00AE535E"/>
    <w:rsid w:val="00AF4223"/>
    <w:rsid w:val="00B156F7"/>
    <w:rsid w:val="00B27F3B"/>
    <w:rsid w:val="00B348D0"/>
    <w:rsid w:val="00B46305"/>
    <w:rsid w:val="00B54CED"/>
    <w:rsid w:val="00B60093"/>
    <w:rsid w:val="00B62809"/>
    <w:rsid w:val="00B63839"/>
    <w:rsid w:val="00B81502"/>
    <w:rsid w:val="00B9430F"/>
    <w:rsid w:val="00BB4022"/>
    <w:rsid w:val="00BC116D"/>
    <w:rsid w:val="00BE2595"/>
    <w:rsid w:val="00BE53C3"/>
    <w:rsid w:val="00C36F39"/>
    <w:rsid w:val="00C37F93"/>
    <w:rsid w:val="00C86793"/>
    <w:rsid w:val="00C9494E"/>
    <w:rsid w:val="00CE6BE6"/>
    <w:rsid w:val="00D0421C"/>
    <w:rsid w:val="00D10B44"/>
    <w:rsid w:val="00D1261E"/>
    <w:rsid w:val="00D31B81"/>
    <w:rsid w:val="00D4063A"/>
    <w:rsid w:val="00D55C11"/>
    <w:rsid w:val="00D579C2"/>
    <w:rsid w:val="00DA309C"/>
    <w:rsid w:val="00DA54F0"/>
    <w:rsid w:val="00DB25AA"/>
    <w:rsid w:val="00DD4E01"/>
    <w:rsid w:val="00DD7BE2"/>
    <w:rsid w:val="00DE0A68"/>
    <w:rsid w:val="00DF38D6"/>
    <w:rsid w:val="00DF7D6A"/>
    <w:rsid w:val="00E17D80"/>
    <w:rsid w:val="00E4399B"/>
    <w:rsid w:val="00E749B3"/>
    <w:rsid w:val="00E97008"/>
    <w:rsid w:val="00EA0B66"/>
    <w:rsid w:val="00F0514E"/>
    <w:rsid w:val="00F63460"/>
    <w:rsid w:val="00F83877"/>
    <w:rsid w:val="00F9480D"/>
    <w:rsid w:val="00FD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E49B5BB"/>
  <w15:chartTrackingRefBased/>
  <w15:docId w15:val="{FC2D1B61-8643-43D5-979D-A6E1AB49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B6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A0B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0B66"/>
    <w:rPr>
      <w:sz w:val="20"/>
      <w:szCs w:val="20"/>
    </w:rPr>
  </w:style>
  <w:style w:type="character" w:styleId="FootnoteReference">
    <w:name w:val="footnote reference"/>
    <w:basedOn w:val="DefaultParagraphFont"/>
    <w:uiPriority w:val="99"/>
    <w:semiHidden/>
    <w:unhideWhenUsed/>
    <w:rsid w:val="00EA0B66"/>
    <w:rPr>
      <w:vertAlign w:val="superscript"/>
    </w:rPr>
  </w:style>
  <w:style w:type="paragraph" w:customStyle="1" w:styleId="EndNoteBibliographyTitle">
    <w:name w:val="EndNote Bibliography Title"/>
    <w:basedOn w:val="Normal"/>
    <w:link w:val="EndNoteBibliographyTitleChar"/>
    <w:rsid w:val="005859D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859D0"/>
    <w:rPr>
      <w:rFonts w:ascii="Calibri" w:hAnsi="Calibri" w:cs="Calibri"/>
      <w:noProof/>
    </w:rPr>
  </w:style>
  <w:style w:type="paragraph" w:customStyle="1" w:styleId="EndNoteBibliography">
    <w:name w:val="EndNote Bibliography"/>
    <w:basedOn w:val="Normal"/>
    <w:link w:val="EndNoteBibliographyChar"/>
    <w:rsid w:val="005859D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859D0"/>
    <w:rPr>
      <w:rFonts w:ascii="Calibri" w:hAnsi="Calibri" w:cs="Calibri"/>
      <w:noProof/>
    </w:rPr>
  </w:style>
  <w:style w:type="character" w:styleId="CommentReference">
    <w:name w:val="annotation reference"/>
    <w:basedOn w:val="DefaultParagraphFont"/>
    <w:uiPriority w:val="99"/>
    <w:semiHidden/>
    <w:unhideWhenUsed/>
    <w:rsid w:val="00DB25AA"/>
    <w:rPr>
      <w:sz w:val="16"/>
      <w:szCs w:val="16"/>
    </w:rPr>
  </w:style>
  <w:style w:type="paragraph" w:styleId="CommentText">
    <w:name w:val="annotation text"/>
    <w:basedOn w:val="Normal"/>
    <w:link w:val="CommentTextChar"/>
    <w:uiPriority w:val="99"/>
    <w:semiHidden/>
    <w:unhideWhenUsed/>
    <w:rsid w:val="00DB25AA"/>
    <w:pPr>
      <w:spacing w:line="240" w:lineRule="auto"/>
    </w:pPr>
    <w:rPr>
      <w:sz w:val="20"/>
      <w:szCs w:val="20"/>
    </w:rPr>
  </w:style>
  <w:style w:type="character" w:customStyle="1" w:styleId="CommentTextChar">
    <w:name w:val="Comment Text Char"/>
    <w:basedOn w:val="DefaultParagraphFont"/>
    <w:link w:val="CommentText"/>
    <w:uiPriority w:val="99"/>
    <w:semiHidden/>
    <w:rsid w:val="00DB25AA"/>
    <w:rPr>
      <w:sz w:val="20"/>
      <w:szCs w:val="20"/>
    </w:rPr>
  </w:style>
  <w:style w:type="paragraph" w:styleId="CommentSubject">
    <w:name w:val="annotation subject"/>
    <w:basedOn w:val="CommentText"/>
    <w:next w:val="CommentText"/>
    <w:link w:val="CommentSubjectChar"/>
    <w:uiPriority w:val="99"/>
    <w:semiHidden/>
    <w:unhideWhenUsed/>
    <w:rsid w:val="00DB25AA"/>
    <w:rPr>
      <w:b/>
      <w:bCs/>
    </w:rPr>
  </w:style>
  <w:style w:type="character" w:customStyle="1" w:styleId="CommentSubjectChar">
    <w:name w:val="Comment Subject Char"/>
    <w:basedOn w:val="CommentTextChar"/>
    <w:link w:val="CommentSubject"/>
    <w:uiPriority w:val="99"/>
    <w:semiHidden/>
    <w:rsid w:val="00DB25AA"/>
    <w:rPr>
      <w:b/>
      <w:bCs/>
      <w:sz w:val="20"/>
      <w:szCs w:val="20"/>
    </w:rPr>
  </w:style>
  <w:style w:type="paragraph" w:styleId="BalloonText">
    <w:name w:val="Balloon Text"/>
    <w:basedOn w:val="Normal"/>
    <w:link w:val="BalloonTextChar"/>
    <w:uiPriority w:val="99"/>
    <w:semiHidden/>
    <w:unhideWhenUsed/>
    <w:rsid w:val="00DB25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5AA"/>
    <w:rPr>
      <w:rFonts w:ascii="Segoe UI" w:hAnsi="Segoe UI" w:cs="Segoe UI"/>
      <w:sz w:val="18"/>
      <w:szCs w:val="18"/>
    </w:rPr>
  </w:style>
  <w:style w:type="paragraph" w:styleId="ListParagraph">
    <w:name w:val="List Paragraph"/>
    <w:basedOn w:val="Normal"/>
    <w:uiPriority w:val="34"/>
    <w:qFormat/>
    <w:rsid w:val="00DB25AA"/>
    <w:pPr>
      <w:ind w:left="720"/>
      <w:contextualSpacing/>
    </w:pPr>
  </w:style>
  <w:style w:type="paragraph" w:styleId="Header">
    <w:name w:val="header"/>
    <w:basedOn w:val="Normal"/>
    <w:link w:val="HeaderChar"/>
    <w:uiPriority w:val="99"/>
    <w:semiHidden/>
    <w:unhideWhenUsed/>
    <w:rsid w:val="00B638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3839"/>
  </w:style>
  <w:style w:type="paragraph" w:styleId="Footer">
    <w:name w:val="footer"/>
    <w:basedOn w:val="Normal"/>
    <w:link w:val="FooterChar"/>
    <w:uiPriority w:val="99"/>
    <w:semiHidden/>
    <w:unhideWhenUsed/>
    <w:rsid w:val="00B638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3839"/>
  </w:style>
  <w:style w:type="paragraph" w:styleId="Revision">
    <w:name w:val="Revision"/>
    <w:hidden/>
    <w:uiPriority w:val="99"/>
    <w:semiHidden/>
    <w:rsid w:val="0032498F"/>
    <w:pPr>
      <w:spacing w:after="0" w:line="240" w:lineRule="auto"/>
    </w:pPr>
  </w:style>
  <w:style w:type="character" w:customStyle="1" w:styleId="markedcontent">
    <w:name w:val="markedcontent"/>
    <w:basedOn w:val="DefaultParagraphFont"/>
    <w:rsid w:val="00D579C2"/>
  </w:style>
  <w:style w:type="table" w:styleId="GridTable1Light">
    <w:name w:val="Grid Table 1 Light"/>
    <w:basedOn w:val="TableNormal"/>
    <w:uiPriority w:val="46"/>
    <w:rsid w:val="006D6E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7635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9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90000">
      <w:bodyDiv w:val="1"/>
      <w:marLeft w:val="0"/>
      <w:marRight w:val="0"/>
      <w:marTop w:val="0"/>
      <w:marBottom w:val="0"/>
      <w:divBdr>
        <w:top w:val="none" w:sz="0" w:space="0" w:color="auto"/>
        <w:left w:val="none" w:sz="0" w:space="0" w:color="auto"/>
        <w:bottom w:val="none" w:sz="0" w:space="0" w:color="auto"/>
        <w:right w:val="none" w:sz="0" w:space="0" w:color="auto"/>
      </w:divBdr>
    </w:div>
    <w:div w:id="244346341">
      <w:bodyDiv w:val="1"/>
      <w:marLeft w:val="0"/>
      <w:marRight w:val="0"/>
      <w:marTop w:val="0"/>
      <w:marBottom w:val="0"/>
      <w:divBdr>
        <w:top w:val="none" w:sz="0" w:space="0" w:color="auto"/>
        <w:left w:val="none" w:sz="0" w:space="0" w:color="auto"/>
        <w:bottom w:val="none" w:sz="0" w:space="0" w:color="auto"/>
        <w:right w:val="none" w:sz="0" w:space="0" w:color="auto"/>
      </w:divBdr>
    </w:div>
    <w:div w:id="658072491">
      <w:bodyDiv w:val="1"/>
      <w:marLeft w:val="0"/>
      <w:marRight w:val="0"/>
      <w:marTop w:val="0"/>
      <w:marBottom w:val="0"/>
      <w:divBdr>
        <w:top w:val="none" w:sz="0" w:space="0" w:color="auto"/>
        <w:left w:val="none" w:sz="0" w:space="0" w:color="auto"/>
        <w:bottom w:val="none" w:sz="0" w:space="0" w:color="auto"/>
        <w:right w:val="none" w:sz="0" w:space="0" w:color="auto"/>
      </w:divBdr>
    </w:div>
    <w:div w:id="691615946">
      <w:bodyDiv w:val="1"/>
      <w:marLeft w:val="0"/>
      <w:marRight w:val="0"/>
      <w:marTop w:val="0"/>
      <w:marBottom w:val="0"/>
      <w:divBdr>
        <w:top w:val="none" w:sz="0" w:space="0" w:color="auto"/>
        <w:left w:val="none" w:sz="0" w:space="0" w:color="auto"/>
        <w:bottom w:val="none" w:sz="0" w:space="0" w:color="auto"/>
        <w:right w:val="none" w:sz="0" w:space="0" w:color="auto"/>
      </w:divBdr>
    </w:div>
    <w:div w:id="102606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C8BF2F4F7554FAEE0A73D4B80A94D" ma:contentTypeVersion="12" ma:contentTypeDescription="Create a new document." ma:contentTypeScope="" ma:versionID="0769441fe162e04c1b64ca7b6f8eb483">
  <xsd:schema xmlns:xsd="http://www.w3.org/2001/XMLSchema" xmlns:xs="http://www.w3.org/2001/XMLSchema" xmlns:p="http://schemas.microsoft.com/office/2006/metadata/properties" xmlns:ns3="37f75da5-9717-454b-aca6-62d9c2e59169" xmlns:ns4="ffbaa41d-1154-42d1-ac5d-48f5098af74a" targetNamespace="http://schemas.microsoft.com/office/2006/metadata/properties" ma:root="true" ma:fieldsID="6b14c25d3069db7b4a8bb29736e6f294" ns3:_="" ns4:_="">
    <xsd:import namespace="37f75da5-9717-454b-aca6-62d9c2e59169"/>
    <xsd:import namespace="ffbaa41d-1154-42d1-ac5d-48f5098af7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75da5-9717-454b-aca6-62d9c2e591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baa41d-1154-42d1-ac5d-48f5098af7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C95F2-8F29-430B-87E1-925B7EE6B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75da5-9717-454b-aca6-62d9c2e59169"/>
    <ds:schemaRef ds:uri="ffbaa41d-1154-42d1-ac5d-48f5098af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5E0574-3F51-4FBE-8725-57B7D729AA0D}">
  <ds:schemaRefs>
    <ds:schemaRef ds:uri="http://schemas.microsoft.com/office/2006/documentManagement/types"/>
    <ds:schemaRef ds:uri="http://schemas.openxmlformats.org/package/2006/metadata/core-properties"/>
    <ds:schemaRef ds:uri="http://purl.org/dc/elements/1.1/"/>
    <ds:schemaRef ds:uri="37f75da5-9717-454b-aca6-62d9c2e59169"/>
    <ds:schemaRef ds:uri="http://schemas.microsoft.com/office/infopath/2007/PartnerControls"/>
    <ds:schemaRef ds:uri="http://purl.org/dc/terms/"/>
    <ds:schemaRef ds:uri="ffbaa41d-1154-42d1-ac5d-48f5098af74a"/>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A7A8DE14-DB7D-465A-8533-D02CDE45366F}">
  <ds:schemaRefs>
    <ds:schemaRef ds:uri="http://schemas.microsoft.com/sharepoint/v3/contenttype/forms"/>
  </ds:schemaRefs>
</ds:datastoreItem>
</file>

<file path=customXml/itemProps4.xml><?xml version="1.0" encoding="utf-8"?>
<ds:datastoreItem xmlns:ds="http://schemas.openxmlformats.org/officeDocument/2006/customXml" ds:itemID="{F95BC730-B77A-4854-B288-6D3662A21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2686</Words>
  <Characters>15313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NYU Langone Health</Company>
  <LinksUpToDate>false</LinksUpToDate>
  <CharactersWithSpaces>17964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Rivera Aguirre, Ariadne</dc:creator>
  <cp:keywords/>
  <dc:description/>
  <cp:lastModifiedBy>Rivera Aguirre, Ariadne</cp:lastModifiedBy>
  <cp:revision>3</cp:revision>
  <dcterms:created xsi:type="dcterms:W3CDTF">2021-09-30T22:38:00Z</dcterms:created>
  <dcterms:modified xsi:type="dcterms:W3CDTF">2021-10-16T03:05:00Z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0x010100495C8BF2F4F7554FAEE0A73D4B80A94D</vt:lpwstr>
  </property>
</Properties>
</file>