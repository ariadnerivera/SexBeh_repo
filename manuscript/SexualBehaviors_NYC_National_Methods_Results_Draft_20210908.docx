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C59A9B" w14:textId="77777777" w:rsidR="007635FF" w:rsidRPr="001518AE" w:rsidRDefault="007635FF" w:rsidP="007635FF">
      <w:pPr>
        <w:pStyle w:val="NormalWeb"/>
        <w:spacing w:before="0" w:beforeAutospacing="0" w:after="0" w:afterAutospacing="0"/>
        <w:rPr>
          <w:b/>
          <w:sz w:val="28"/>
        </w:rPr>
      </w:pPr>
      <w:commentRangeStart w:id="0"/>
      <w:r w:rsidRPr="001518AE">
        <w:rPr>
          <w:b/>
          <w:color w:val="000000"/>
          <w:szCs w:val="22"/>
        </w:rPr>
        <w:t>A comparative study between New York City and National adults’ sexual behaviors</w:t>
      </w:r>
      <w:commentRangeEnd w:id="0"/>
      <w:r w:rsidR="00B62809">
        <w:rPr>
          <w:rStyle w:val="CommentReference"/>
          <w:rFonts w:asciiTheme="minorHAnsi" w:eastAsiaTheme="minorHAnsi" w:hAnsiTheme="minorHAnsi" w:cstheme="minorBidi"/>
        </w:rPr>
        <w:commentReference w:id="0"/>
      </w:r>
    </w:p>
    <w:p w14:paraId="718D2840" w14:textId="528C4748" w:rsidR="007635FF" w:rsidRDefault="007635FF" w:rsidP="000929E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</w:p>
    <w:p w14:paraId="6A97822D" w14:textId="6F4E4EC7" w:rsidR="00B0693F" w:rsidRDefault="00B0693F" w:rsidP="000929E5">
      <w:pPr>
        <w:spacing w:after="0" w:line="480" w:lineRule="auto"/>
        <w:rPr>
          <w:ins w:id="2" w:author="Rivera Aguirre, Ariadne" w:date="2021-09-08T13:17:00Z"/>
          <w:rFonts w:ascii="Times New Roman" w:hAnsi="Times New Roman" w:cs="Times New Roman"/>
          <w:b/>
          <w:sz w:val="24"/>
          <w:szCs w:val="24"/>
        </w:rPr>
      </w:pPr>
      <w:ins w:id="3" w:author="Rivera Aguirre, Ariadne" w:date="2021-09-08T13:17:00Z">
        <w:r>
          <w:rPr>
            <w:rFonts w:ascii="Times New Roman" w:hAnsi="Times New Roman" w:cs="Times New Roman"/>
            <w:b/>
            <w:sz w:val="24"/>
            <w:szCs w:val="24"/>
          </w:rPr>
          <w:t>Next steps</w:t>
        </w:r>
      </w:ins>
    </w:p>
    <w:p w14:paraId="2A311684" w14:textId="14EC766F" w:rsidR="00B0693F" w:rsidRDefault="00B0693F" w:rsidP="00B0693F">
      <w:pPr>
        <w:pStyle w:val="ListParagraph"/>
        <w:numPr>
          <w:ilvl w:val="0"/>
          <w:numId w:val="5"/>
        </w:numPr>
        <w:spacing w:after="0" w:line="480" w:lineRule="auto"/>
        <w:rPr>
          <w:ins w:id="4" w:author="Rivera Aguirre, Ariadne" w:date="2021-09-08T13:18:00Z"/>
          <w:rFonts w:ascii="Times New Roman" w:hAnsi="Times New Roman" w:cs="Times New Roman"/>
          <w:b/>
          <w:sz w:val="24"/>
          <w:szCs w:val="24"/>
        </w:rPr>
        <w:pPrChange w:id="5" w:author="Rivera Aguirre, Ariadne" w:date="2021-09-08T13:17:00Z">
          <w:pPr>
            <w:spacing w:after="0" w:line="480" w:lineRule="auto"/>
          </w:pPr>
        </w:pPrChange>
      </w:pPr>
      <w:ins w:id="6" w:author="Rivera Aguirre, Ariadne" w:date="2021-09-08T13:17:00Z">
        <w:r>
          <w:rPr>
            <w:rFonts w:ascii="Times New Roman" w:hAnsi="Times New Roman" w:cs="Times New Roman"/>
            <w:b/>
            <w:sz w:val="24"/>
            <w:szCs w:val="24"/>
          </w:rPr>
          <w:t xml:space="preserve">Add </w:t>
        </w:r>
      </w:ins>
      <w:ins w:id="7" w:author="Rivera Aguirre, Ariadne" w:date="2021-09-08T13:18:00Z">
        <w:r>
          <w:rPr>
            <w:rFonts w:ascii="Times New Roman" w:hAnsi="Times New Roman" w:cs="Times New Roman"/>
            <w:b/>
            <w:sz w:val="24"/>
            <w:szCs w:val="24"/>
          </w:rPr>
          <w:t>unweighted</w:t>
        </w:r>
      </w:ins>
      <w:ins w:id="8" w:author="Rivera Aguirre, Ariadne" w:date="2021-09-08T13:17:00Z">
        <w:r>
          <w:rPr>
            <w:rFonts w:ascii="Times New Roman" w:hAnsi="Times New Roman" w:cs="Times New Roman"/>
            <w:b/>
            <w:sz w:val="24"/>
            <w:szCs w:val="24"/>
          </w:rPr>
          <w:t xml:space="preserve"> sam</w:t>
        </w:r>
      </w:ins>
      <w:ins w:id="9" w:author="Rivera Aguirre, Ariadne" w:date="2021-09-08T13:18:00Z">
        <w:r>
          <w:rPr>
            <w:rFonts w:ascii="Times New Roman" w:hAnsi="Times New Roman" w:cs="Times New Roman"/>
            <w:b/>
            <w:sz w:val="24"/>
            <w:szCs w:val="24"/>
          </w:rPr>
          <w:t>ple size for Table 1 and weighted characteristics</w:t>
        </w:r>
      </w:ins>
    </w:p>
    <w:p w14:paraId="4E883A65" w14:textId="1300B50E" w:rsidR="00B0693F" w:rsidRDefault="00B0693F" w:rsidP="00B0693F">
      <w:pPr>
        <w:pStyle w:val="ListParagraph"/>
        <w:numPr>
          <w:ilvl w:val="0"/>
          <w:numId w:val="5"/>
        </w:numPr>
        <w:spacing w:after="0" w:line="480" w:lineRule="auto"/>
        <w:rPr>
          <w:ins w:id="10" w:author="Rivera Aguirre, Ariadne" w:date="2021-09-08T13:18:00Z"/>
          <w:rFonts w:ascii="Times New Roman" w:hAnsi="Times New Roman" w:cs="Times New Roman"/>
          <w:b/>
          <w:sz w:val="24"/>
          <w:szCs w:val="24"/>
        </w:rPr>
        <w:pPrChange w:id="11" w:author="Rivera Aguirre, Ariadne" w:date="2021-09-08T13:17:00Z">
          <w:pPr>
            <w:spacing w:after="0" w:line="480" w:lineRule="auto"/>
          </w:pPr>
        </w:pPrChange>
      </w:pPr>
      <w:ins w:id="12" w:author="Rivera Aguirre, Ariadne" w:date="2021-09-08T13:18:00Z">
        <w:r>
          <w:rPr>
            <w:rFonts w:ascii="Times New Roman" w:hAnsi="Times New Roman" w:cs="Times New Roman"/>
            <w:b/>
            <w:sz w:val="24"/>
            <w:szCs w:val="24"/>
          </w:rPr>
          <w:t>Add tables with the actual values from the graph</w:t>
        </w:r>
      </w:ins>
    </w:p>
    <w:p w14:paraId="1D2E9D39" w14:textId="59D5A7BC" w:rsidR="00B0693F" w:rsidRPr="00B0693F" w:rsidRDefault="00B0693F" w:rsidP="00B0693F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rPrChange w:id="13" w:author="Rivera Aguirre, Ariadne" w:date="2021-09-08T13:17:00Z">
            <w:rPr/>
          </w:rPrChange>
        </w:rPr>
        <w:pPrChange w:id="14" w:author="Rivera Aguirre, Ariadne" w:date="2021-09-08T13:17:00Z">
          <w:pPr>
            <w:spacing w:after="0" w:line="480" w:lineRule="auto"/>
          </w:pPr>
        </w:pPrChange>
      </w:pPr>
      <w:ins w:id="15" w:author="Rivera Aguirre, Ariadne" w:date="2021-09-08T13:18:00Z">
        <w:r>
          <w:rPr>
            <w:rFonts w:ascii="Times New Roman" w:hAnsi="Times New Roman" w:cs="Times New Roman"/>
            <w:b/>
            <w:sz w:val="24"/>
            <w:szCs w:val="24"/>
          </w:rPr>
          <w:t>Add anal sex</w:t>
        </w:r>
      </w:ins>
      <w:ins w:id="16" w:author="Rivera Aguirre, Ariadne" w:date="2021-09-08T13:19:00Z">
        <w:r>
          <w:rPr>
            <w:rFonts w:ascii="Times New Roman" w:hAnsi="Times New Roman" w:cs="Times New Roman"/>
            <w:b/>
            <w:sz w:val="24"/>
            <w:szCs w:val="24"/>
          </w:rPr>
          <w:t xml:space="preserve"> graphs/figures</w:t>
        </w:r>
      </w:ins>
    </w:p>
    <w:p w14:paraId="120A16A3" w14:textId="77777777" w:rsidR="00B0693F" w:rsidRDefault="00B0693F" w:rsidP="000929E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0917E6C4" w14:textId="0997F4A6" w:rsidR="00C9494E" w:rsidRDefault="00C9494E" w:rsidP="000929E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Target journal: </w:t>
      </w:r>
      <w:r w:rsidRPr="00014584">
        <w:rPr>
          <w:rFonts w:ascii="Times New Roman" w:hAnsi="Times New Roman" w:cs="Times New Roman"/>
          <w:sz w:val="24"/>
          <w:szCs w:val="24"/>
        </w:rPr>
        <w:t>Sexuality Research and Social Policy</w:t>
      </w:r>
      <w:r w:rsidR="00014584" w:rsidRPr="000145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8B1995" w14:textId="77777777" w:rsidR="004721EC" w:rsidRDefault="004721EC" w:rsidP="000929E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CC070AE" w14:textId="709A7671" w:rsidR="00153996" w:rsidRPr="00286A88" w:rsidRDefault="00153996" w:rsidP="000929E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86A88">
        <w:rPr>
          <w:rFonts w:ascii="Times New Roman" w:hAnsi="Times New Roman" w:cs="Times New Roman"/>
          <w:b/>
          <w:sz w:val="24"/>
          <w:szCs w:val="24"/>
        </w:rPr>
        <w:t>Research question</w:t>
      </w:r>
    </w:p>
    <w:p w14:paraId="61C62D33" w14:textId="52865EC3" w:rsidR="00153996" w:rsidRPr="00286A88" w:rsidRDefault="00153996" w:rsidP="000929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86A88">
        <w:rPr>
          <w:rFonts w:ascii="Times New Roman" w:hAnsi="Times New Roman" w:cs="Times New Roman"/>
          <w:sz w:val="24"/>
          <w:szCs w:val="24"/>
        </w:rPr>
        <w:t>Are there differences between NYC and National sexual behaviors and across demographic characteristics?</w:t>
      </w:r>
    </w:p>
    <w:p w14:paraId="65B4D608" w14:textId="77777777" w:rsidR="00153996" w:rsidRPr="00286A88" w:rsidRDefault="00153996" w:rsidP="000929E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8360900" w14:textId="7A027E9E" w:rsidR="000929E5" w:rsidRPr="00286A88" w:rsidRDefault="000929E5" w:rsidP="000929E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86A88">
        <w:rPr>
          <w:rFonts w:ascii="Times New Roman" w:hAnsi="Times New Roman" w:cs="Times New Roman"/>
          <w:b/>
          <w:sz w:val="24"/>
          <w:szCs w:val="24"/>
        </w:rPr>
        <w:t>Study aims</w:t>
      </w:r>
    </w:p>
    <w:p w14:paraId="660FD49E" w14:textId="5953473C" w:rsidR="000929E5" w:rsidRPr="00286A88" w:rsidRDefault="000929E5" w:rsidP="000929E5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86A88">
        <w:rPr>
          <w:rFonts w:ascii="Times New Roman" w:hAnsi="Times New Roman" w:cs="Times New Roman"/>
          <w:sz w:val="24"/>
          <w:szCs w:val="24"/>
        </w:rPr>
        <w:t>Descriptive comparisons between NYC and NHANES</w:t>
      </w:r>
    </w:p>
    <w:p w14:paraId="6AE0A5B5" w14:textId="4E7C1860" w:rsidR="000929E5" w:rsidRPr="00286A88" w:rsidRDefault="000929E5" w:rsidP="000929E5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86A88">
        <w:rPr>
          <w:rFonts w:ascii="Times New Roman" w:hAnsi="Times New Roman" w:cs="Times New Roman"/>
          <w:sz w:val="24"/>
          <w:szCs w:val="24"/>
        </w:rPr>
        <w:t>Identify differences across several demographic characteristics</w:t>
      </w:r>
    </w:p>
    <w:p w14:paraId="1E7D17CF" w14:textId="2A5369F5" w:rsidR="000929E5" w:rsidRPr="00286A88" w:rsidRDefault="000929E5" w:rsidP="00EA0B6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D14B099" w14:textId="427D0A11" w:rsidR="00153996" w:rsidRPr="00286A88" w:rsidRDefault="00153996" w:rsidP="00EA0B6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86A88">
        <w:rPr>
          <w:rFonts w:ascii="Times New Roman" w:hAnsi="Times New Roman" w:cs="Times New Roman"/>
          <w:b/>
          <w:sz w:val="24"/>
          <w:szCs w:val="24"/>
        </w:rPr>
        <w:t>Fram</w:t>
      </w:r>
      <w:r w:rsidR="00014584">
        <w:rPr>
          <w:rFonts w:ascii="Times New Roman" w:hAnsi="Times New Roman" w:cs="Times New Roman"/>
          <w:b/>
          <w:sz w:val="24"/>
          <w:szCs w:val="24"/>
        </w:rPr>
        <w:t>ing</w:t>
      </w:r>
    </w:p>
    <w:p w14:paraId="1BB9EABB" w14:textId="3FE717AD" w:rsidR="00153996" w:rsidRPr="00286A88" w:rsidRDefault="00153996" w:rsidP="00EA0B6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86A88">
        <w:rPr>
          <w:rFonts w:ascii="Times New Roman" w:hAnsi="Times New Roman" w:cs="Times New Roman"/>
          <w:sz w:val="24"/>
          <w:szCs w:val="24"/>
        </w:rPr>
        <w:t>Unconscious biases in risk characterization based on demographic and physical characteristics, like race/ethnicity, gender, age, and body mass index (BMI) may influence the practices of obstetric and gynecological and primary care providers in the US</w:t>
      </w:r>
      <w:r w:rsidR="000208CE">
        <w:rPr>
          <w:rFonts w:ascii="Times New Roman" w:hAnsi="Times New Roman" w:cs="Times New Roman"/>
          <w:sz w:val="24"/>
          <w:szCs w:val="24"/>
        </w:rPr>
        <w:t xml:space="preserve">.  Higher rates of STIs/HIV in urban settings such as NYC – helpful to compare sexual behaviors in NYC to US as a whole.  </w:t>
      </w:r>
    </w:p>
    <w:p w14:paraId="7FC5024A" w14:textId="77777777" w:rsidR="00153996" w:rsidRPr="00286A88" w:rsidRDefault="00153996" w:rsidP="00EA0B6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C539348" w14:textId="516B5A89" w:rsidR="00EA0B66" w:rsidRPr="00286A88" w:rsidRDefault="00EA0B66" w:rsidP="00EA0B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86A88">
        <w:rPr>
          <w:rFonts w:ascii="Times New Roman" w:hAnsi="Times New Roman" w:cs="Times New Roman"/>
          <w:b/>
          <w:sz w:val="24"/>
          <w:szCs w:val="24"/>
        </w:rPr>
        <w:t>Methods</w:t>
      </w:r>
    </w:p>
    <w:p w14:paraId="3D46011B" w14:textId="77777777" w:rsidR="00EA0B66" w:rsidRPr="00286A88" w:rsidRDefault="00EA0B66" w:rsidP="00EA0B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86A88">
        <w:rPr>
          <w:rFonts w:ascii="Times New Roman" w:hAnsi="Times New Roman" w:cs="Times New Roman"/>
          <w:sz w:val="24"/>
          <w:szCs w:val="24"/>
        </w:rPr>
        <w:lastRenderedPageBreak/>
        <w:t>Data</w:t>
      </w:r>
    </w:p>
    <w:p w14:paraId="5D065F58" w14:textId="18113887" w:rsidR="00BE2595" w:rsidRPr="00286A88" w:rsidRDefault="00EA0B66" w:rsidP="000208C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86A88">
        <w:rPr>
          <w:rFonts w:ascii="Times New Roman" w:hAnsi="Times New Roman" w:cs="Times New Roman"/>
          <w:sz w:val="24"/>
          <w:szCs w:val="24"/>
        </w:rPr>
        <w:t xml:space="preserve">We used data from </w:t>
      </w:r>
      <w:r w:rsidR="005859D0" w:rsidRPr="00286A88">
        <w:rPr>
          <w:rFonts w:ascii="Times New Roman" w:hAnsi="Times New Roman" w:cs="Times New Roman"/>
          <w:sz w:val="24"/>
          <w:szCs w:val="24"/>
        </w:rPr>
        <w:t xml:space="preserve">the </w:t>
      </w:r>
      <w:r w:rsidRPr="00286A88">
        <w:rPr>
          <w:rFonts w:ascii="Times New Roman" w:hAnsi="Times New Roman" w:cs="Times New Roman"/>
          <w:sz w:val="24"/>
          <w:szCs w:val="24"/>
        </w:rPr>
        <w:t>2013-2014 N</w:t>
      </w:r>
      <w:r w:rsidR="000208CE">
        <w:rPr>
          <w:rFonts w:ascii="Times New Roman" w:hAnsi="Times New Roman" w:cs="Times New Roman"/>
          <w:sz w:val="24"/>
          <w:szCs w:val="24"/>
        </w:rPr>
        <w:t xml:space="preserve">ew </w:t>
      </w:r>
      <w:r w:rsidRPr="00286A88">
        <w:rPr>
          <w:rFonts w:ascii="Times New Roman" w:hAnsi="Times New Roman" w:cs="Times New Roman"/>
          <w:sz w:val="24"/>
          <w:szCs w:val="24"/>
        </w:rPr>
        <w:t>Y</w:t>
      </w:r>
      <w:r w:rsidR="000208CE">
        <w:rPr>
          <w:rFonts w:ascii="Times New Roman" w:hAnsi="Times New Roman" w:cs="Times New Roman"/>
          <w:sz w:val="24"/>
          <w:szCs w:val="24"/>
        </w:rPr>
        <w:t xml:space="preserve">ork </w:t>
      </w:r>
      <w:r w:rsidRPr="00286A88">
        <w:rPr>
          <w:rFonts w:ascii="Times New Roman" w:hAnsi="Times New Roman" w:cs="Times New Roman"/>
          <w:sz w:val="24"/>
          <w:szCs w:val="24"/>
        </w:rPr>
        <w:t>C</w:t>
      </w:r>
      <w:r w:rsidR="000208CE">
        <w:rPr>
          <w:rFonts w:ascii="Times New Roman" w:hAnsi="Times New Roman" w:cs="Times New Roman"/>
          <w:sz w:val="24"/>
          <w:szCs w:val="24"/>
        </w:rPr>
        <w:t>ity</w:t>
      </w:r>
      <w:r w:rsidRPr="00286A88">
        <w:rPr>
          <w:rFonts w:ascii="Times New Roman" w:hAnsi="Times New Roman" w:cs="Times New Roman"/>
          <w:sz w:val="24"/>
          <w:szCs w:val="24"/>
        </w:rPr>
        <w:t xml:space="preserve"> Health and Nutri</w:t>
      </w:r>
      <w:r w:rsidR="005859D0" w:rsidRPr="00286A88">
        <w:rPr>
          <w:rFonts w:ascii="Times New Roman" w:hAnsi="Times New Roman" w:cs="Times New Roman"/>
          <w:sz w:val="24"/>
          <w:szCs w:val="24"/>
        </w:rPr>
        <w:t>tion Examination Survey (</w:t>
      </w:r>
      <w:r w:rsidR="000208CE">
        <w:rPr>
          <w:rFonts w:ascii="Times New Roman" w:hAnsi="Times New Roman" w:cs="Times New Roman"/>
          <w:sz w:val="24"/>
          <w:szCs w:val="24"/>
        </w:rPr>
        <w:t xml:space="preserve">NYC </w:t>
      </w:r>
      <w:r w:rsidR="005859D0" w:rsidRPr="00286A88">
        <w:rPr>
          <w:rFonts w:ascii="Times New Roman" w:hAnsi="Times New Roman" w:cs="Times New Roman"/>
          <w:sz w:val="24"/>
          <w:szCs w:val="24"/>
        </w:rPr>
        <w:t>HANES) and</w:t>
      </w:r>
      <w:r w:rsidRPr="00286A88">
        <w:rPr>
          <w:rFonts w:ascii="Times New Roman" w:hAnsi="Times New Roman" w:cs="Times New Roman"/>
          <w:sz w:val="24"/>
          <w:szCs w:val="24"/>
        </w:rPr>
        <w:t xml:space="preserve"> </w:t>
      </w:r>
      <w:r w:rsidR="005859D0" w:rsidRPr="00286A88">
        <w:rPr>
          <w:rFonts w:ascii="Times New Roman" w:hAnsi="Times New Roman" w:cs="Times New Roman"/>
          <w:sz w:val="24"/>
          <w:szCs w:val="24"/>
        </w:rPr>
        <w:t xml:space="preserve">2011-2014 National Health and Nutrition Survey (NHANES) data, combining 2011-2012 and 2013-2014 to improve precision among smaller demographic categories </w:t>
      </w:r>
      <w:r w:rsidR="005859D0" w:rsidRPr="00286A88">
        <w:rPr>
          <w:rFonts w:ascii="Times New Roman" w:hAnsi="Times New Roman" w:cs="Times New Roman"/>
          <w:sz w:val="24"/>
          <w:szCs w:val="24"/>
        </w:rPr>
        <w:fldChar w:fldCharType="begin"/>
      </w:r>
      <w:r w:rsidR="005859D0" w:rsidRPr="00286A88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&lt;EndNote&gt;&lt;Cite&gt;&lt;RecNum&gt;66&lt;/RecNum&gt;&lt;DisplayText&gt;(1)&lt;/DisplayText&gt;&lt;record&gt;&lt;rec-number&gt;66&lt;/rec-number&gt;&lt;foreign-keys&gt;&lt;key app="EN" db-id="werpdsa2bfa2t4eavvlp5at02z99v2vvetp5" timestamp="1549568829"&gt;66&lt;/key&gt;&lt;/foreign-keys&gt;&lt;ref-type name="Report"&gt;27&lt;/ref-type&gt;&lt;contributors&gt;&lt;tertiary-authors&gt;&lt;author&gt;Centers for Disease Control and Prevention&lt;/author&gt;&lt;/tertiary-authors&gt;&lt;/contributors&gt;&lt;titles&gt;&lt;title&gt;National Health and Nutrition Examination Survey: Analytic Guidelines, 2011-2014 and 2015-2016&lt;/title&gt;&lt;/titles&gt;&lt;dates&gt;&lt;pub-dates&gt;&lt;date&gt;December 14, 2018&lt;/date&gt;&lt;/pub-dates&gt;&lt;/dates&gt;&lt;urls&gt;&lt;related-urls&gt;&lt;url&gt;The 2013-2014 survey had 1,524 participants complete the survey with an overall response rate of 36% (Thorpe, 2015). This analysis is limited to the 98.6% of those that responded to at least one question regarding ever having any type of sex on the ACASI portion of the interview N=1,230.&lt;/url&gt;&lt;/related-urls&gt;&lt;/urls&gt;&lt;/record&gt;&lt;/Cite&gt;&lt;/EndNote&gt;</w:instrText>
      </w:r>
      <w:r w:rsidR="005859D0" w:rsidRPr="00286A88">
        <w:rPr>
          <w:rFonts w:ascii="Times New Roman" w:hAnsi="Times New Roman" w:cs="Times New Roman"/>
          <w:sz w:val="24"/>
          <w:szCs w:val="24"/>
        </w:rPr>
        <w:fldChar w:fldCharType="separate"/>
      </w:r>
      <w:r w:rsidR="005859D0" w:rsidRPr="00286A88">
        <w:rPr>
          <w:rFonts w:ascii="Times New Roman" w:hAnsi="Times New Roman" w:cs="Times New Roman"/>
          <w:noProof/>
          <w:sz w:val="24"/>
          <w:szCs w:val="24"/>
        </w:rPr>
        <w:t>(1)</w:t>
      </w:r>
      <w:r w:rsidR="005859D0" w:rsidRPr="00286A88">
        <w:rPr>
          <w:rFonts w:ascii="Times New Roman" w:hAnsi="Times New Roman" w:cs="Times New Roman"/>
          <w:sz w:val="24"/>
          <w:szCs w:val="24"/>
        </w:rPr>
        <w:fldChar w:fldCharType="end"/>
      </w:r>
      <w:r w:rsidR="005859D0" w:rsidRPr="00286A88">
        <w:rPr>
          <w:rFonts w:ascii="Times New Roman" w:hAnsi="Times New Roman" w:cs="Times New Roman"/>
          <w:sz w:val="24"/>
          <w:szCs w:val="24"/>
        </w:rPr>
        <w:t>. NYC HANES</w:t>
      </w:r>
      <w:r w:rsidR="00DB25AA" w:rsidRPr="00286A88">
        <w:rPr>
          <w:rFonts w:ascii="Times New Roman" w:hAnsi="Times New Roman" w:cs="Times New Roman"/>
          <w:sz w:val="24"/>
          <w:szCs w:val="24"/>
        </w:rPr>
        <w:t xml:space="preserve"> and NHANES are </w:t>
      </w:r>
      <w:r w:rsidRPr="00286A88">
        <w:rPr>
          <w:rFonts w:ascii="Times New Roman" w:hAnsi="Times New Roman" w:cs="Times New Roman"/>
          <w:sz w:val="24"/>
          <w:szCs w:val="24"/>
        </w:rPr>
        <w:t>population-based, cross-sectional survey</w:t>
      </w:r>
      <w:r w:rsidR="00DB25AA" w:rsidRPr="00286A88">
        <w:rPr>
          <w:rFonts w:ascii="Times New Roman" w:hAnsi="Times New Roman" w:cs="Times New Roman"/>
          <w:sz w:val="24"/>
          <w:szCs w:val="24"/>
        </w:rPr>
        <w:t xml:space="preserve">s, and NYC HANES </w:t>
      </w:r>
      <w:r w:rsidR="000208CE">
        <w:rPr>
          <w:rFonts w:ascii="Times New Roman" w:hAnsi="Times New Roman" w:cs="Times New Roman"/>
          <w:sz w:val="24"/>
          <w:szCs w:val="24"/>
        </w:rPr>
        <w:t>wa</w:t>
      </w:r>
      <w:r w:rsidR="00DB25AA" w:rsidRPr="00286A88">
        <w:rPr>
          <w:rFonts w:ascii="Times New Roman" w:hAnsi="Times New Roman" w:cs="Times New Roman"/>
          <w:sz w:val="24"/>
          <w:szCs w:val="24"/>
        </w:rPr>
        <w:t>s modeled after NHANES</w:t>
      </w:r>
      <w:r w:rsidRPr="00286A88">
        <w:rPr>
          <w:rFonts w:ascii="Times New Roman" w:hAnsi="Times New Roman" w:cs="Times New Roman"/>
          <w:sz w:val="24"/>
          <w:szCs w:val="24"/>
        </w:rPr>
        <w:t xml:space="preserve"> </w:t>
      </w:r>
      <w:r w:rsidRPr="00286A88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PEVuZE5vdGU+PENpdGU+PEF1dGhvcj5UaG9ycGU8L0F1dGhvcj48WWVhcj4yMDE1PC9ZZWFyPjxS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</w:fldData>
        </w:fldChar>
      </w:r>
      <w:r w:rsidR="005859D0" w:rsidRPr="00286A88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5859D0" w:rsidRPr="00286A88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PEVuZE5vdGU+PENpdGU+PEF1dGhvcj5UaG9ycGU8L0F1dGhvcj48WWVhcj4yMDE1PC9ZZWFyPjxS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</w:fldData>
        </w:fldChar>
      </w:r>
      <w:r w:rsidR="005859D0" w:rsidRPr="00286A88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5859D0" w:rsidRPr="00286A88">
        <w:rPr>
          <w:rFonts w:ascii="Times New Roman" w:hAnsi="Times New Roman" w:cs="Times New Roman"/>
          <w:sz w:val="24"/>
          <w:szCs w:val="24"/>
        </w:rPr>
      </w:r>
      <w:r w:rsidR="005859D0" w:rsidRPr="00286A88">
        <w:rPr>
          <w:rFonts w:ascii="Times New Roman" w:hAnsi="Times New Roman" w:cs="Times New Roman"/>
          <w:sz w:val="24"/>
          <w:szCs w:val="24"/>
        </w:rPr>
        <w:fldChar w:fldCharType="end"/>
      </w:r>
      <w:r w:rsidRPr="00286A88">
        <w:rPr>
          <w:rFonts w:ascii="Times New Roman" w:hAnsi="Times New Roman" w:cs="Times New Roman"/>
          <w:sz w:val="24"/>
          <w:szCs w:val="24"/>
        </w:rPr>
      </w:r>
      <w:r w:rsidRPr="00286A88">
        <w:rPr>
          <w:rFonts w:ascii="Times New Roman" w:hAnsi="Times New Roman" w:cs="Times New Roman"/>
          <w:sz w:val="24"/>
          <w:szCs w:val="24"/>
        </w:rPr>
        <w:fldChar w:fldCharType="separate"/>
      </w:r>
      <w:r w:rsidR="005859D0" w:rsidRPr="00286A88">
        <w:rPr>
          <w:rFonts w:ascii="Times New Roman" w:hAnsi="Times New Roman" w:cs="Times New Roman"/>
          <w:noProof/>
          <w:sz w:val="24"/>
          <w:szCs w:val="24"/>
        </w:rPr>
        <w:t>(2, 3)</w:t>
      </w:r>
      <w:r w:rsidRPr="00286A88">
        <w:rPr>
          <w:rFonts w:ascii="Times New Roman" w:hAnsi="Times New Roman" w:cs="Times New Roman"/>
          <w:sz w:val="24"/>
          <w:szCs w:val="24"/>
        </w:rPr>
        <w:fldChar w:fldCharType="end"/>
      </w:r>
      <w:r w:rsidRPr="00286A88">
        <w:rPr>
          <w:rFonts w:ascii="Times New Roman" w:hAnsi="Times New Roman" w:cs="Times New Roman"/>
          <w:sz w:val="24"/>
          <w:szCs w:val="24"/>
        </w:rPr>
        <w:t xml:space="preserve">. </w:t>
      </w:r>
      <w:r w:rsidR="005859D0" w:rsidRPr="00286A88">
        <w:rPr>
          <w:rFonts w:ascii="Times New Roman" w:hAnsi="Times New Roman" w:cs="Times New Roman"/>
          <w:sz w:val="24"/>
          <w:szCs w:val="24"/>
        </w:rPr>
        <w:t xml:space="preserve">NYC HANES used </w:t>
      </w:r>
      <w:r w:rsidRPr="00286A88">
        <w:rPr>
          <w:rFonts w:ascii="Times New Roman" w:hAnsi="Times New Roman" w:cs="Times New Roman"/>
          <w:sz w:val="24"/>
          <w:szCs w:val="24"/>
        </w:rPr>
        <w:t xml:space="preserve">a three-stage cluster sampling design </w:t>
      </w:r>
      <w:r w:rsidR="005859D0" w:rsidRPr="00286A88">
        <w:rPr>
          <w:rFonts w:ascii="Times New Roman" w:hAnsi="Times New Roman" w:cs="Times New Roman"/>
          <w:sz w:val="24"/>
          <w:szCs w:val="24"/>
        </w:rPr>
        <w:t xml:space="preserve">of the population of </w:t>
      </w:r>
      <w:r w:rsidR="000208CE">
        <w:rPr>
          <w:rFonts w:ascii="Times New Roman" w:hAnsi="Times New Roman" w:cs="Times New Roman"/>
          <w:sz w:val="24"/>
          <w:szCs w:val="24"/>
        </w:rPr>
        <w:t xml:space="preserve">civilian, non-institutionalized NYC </w:t>
      </w:r>
      <w:r w:rsidR="005859D0" w:rsidRPr="00286A88">
        <w:rPr>
          <w:rFonts w:ascii="Times New Roman" w:hAnsi="Times New Roman" w:cs="Times New Roman"/>
          <w:sz w:val="24"/>
          <w:szCs w:val="24"/>
        </w:rPr>
        <w:t>residents ages 20 or</w:t>
      </w:r>
      <w:r w:rsidR="000208CE">
        <w:rPr>
          <w:rFonts w:ascii="Times New Roman" w:hAnsi="Times New Roman" w:cs="Times New Roman"/>
          <w:sz w:val="24"/>
          <w:szCs w:val="24"/>
        </w:rPr>
        <w:t>, with a</w:t>
      </w:r>
      <w:r w:rsidR="0032498F" w:rsidRPr="00286A88">
        <w:rPr>
          <w:rFonts w:ascii="Times New Roman" w:hAnsi="Times New Roman" w:cs="Times New Roman"/>
          <w:sz w:val="24"/>
          <w:szCs w:val="24"/>
        </w:rPr>
        <w:t xml:space="preserve"> survey sample of 1,524 participants</w:t>
      </w:r>
      <w:r w:rsidR="000208CE">
        <w:rPr>
          <w:rFonts w:ascii="Times New Roman" w:hAnsi="Times New Roman" w:cs="Times New Roman"/>
          <w:sz w:val="24"/>
          <w:szCs w:val="24"/>
        </w:rPr>
        <w:t xml:space="preserve">, for </w:t>
      </w:r>
      <w:r w:rsidR="0032498F" w:rsidRPr="00286A88">
        <w:rPr>
          <w:rFonts w:ascii="Times New Roman" w:hAnsi="Times New Roman" w:cs="Times New Roman"/>
          <w:sz w:val="24"/>
          <w:szCs w:val="24"/>
        </w:rPr>
        <w:t xml:space="preserve">an overall response rate of 36% </w:t>
      </w:r>
      <w:r w:rsidR="0032498F" w:rsidRPr="00286A88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PEVuZE5vdGU+PENpdGU+PEF1dGhvcj5UaG9ycGU8L0F1dGhvcj48WWVhcj4yMDE1PC9ZZWFyPjxS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</w:fldData>
        </w:fldChar>
      </w:r>
      <w:r w:rsidR="0032498F" w:rsidRPr="00286A88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32498F" w:rsidRPr="00286A88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PEVuZE5vdGU+PENpdGU+PEF1dGhvcj5UaG9ycGU8L0F1dGhvcj48WWVhcj4yMDE1PC9ZZWFyPjxS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</w:fldData>
        </w:fldChar>
      </w:r>
      <w:r w:rsidR="0032498F" w:rsidRPr="00286A88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32498F" w:rsidRPr="00286A88">
        <w:rPr>
          <w:rFonts w:ascii="Times New Roman" w:hAnsi="Times New Roman" w:cs="Times New Roman"/>
          <w:sz w:val="24"/>
          <w:szCs w:val="24"/>
        </w:rPr>
      </w:r>
      <w:r w:rsidR="0032498F" w:rsidRPr="00286A88">
        <w:rPr>
          <w:rFonts w:ascii="Times New Roman" w:hAnsi="Times New Roman" w:cs="Times New Roman"/>
          <w:sz w:val="24"/>
          <w:szCs w:val="24"/>
        </w:rPr>
        <w:fldChar w:fldCharType="end"/>
      </w:r>
      <w:r w:rsidR="0032498F" w:rsidRPr="00286A88">
        <w:rPr>
          <w:rFonts w:ascii="Times New Roman" w:hAnsi="Times New Roman" w:cs="Times New Roman"/>
          <w:sz w:val="24"/>
          <w:szCs w:val="24"/>
        </w:rPr>
      </w:r>
      <w:r w:rsidR="0032498F" w:rsidRPr="00286A88">
        <w:rPr>
          <w:rFonts w:ascii="Times New Roman" w:hAnsi="Times New Roman" w:cs="Times New Roman"/>
          <w:sz w:val="24"/>
          <w:szCs w:val="24"/>
        </w:rPr>
        <w:fldChar w:fldCharType="separate"/>
      </w:r>
      <w:r w:rsidR="0032498F" w:rsidRPr="00286A88">
        <w:rPr>
          <w:rFonts w:ascii="Times New Roman" w:hAnsi="Times New Roman" w:cs="Times New Roman"/>
          <w:noProof/>
          <w:sz w:val="24"/>
          <w:szCs w:val="24"/>
        </w:rPr>
        <w:t>(2)</w:t>
      </w:r>
      <w:r w:rsidR="0032498F" w:rsidRPr="00286A88">
        <w:rPr>
          <w:rFonts w:ascii="Times New Roman" w:hAnsi="Times New Roman" w:cs="Times New Roman"/>
          <w:sz w:val="24"/>
          <w:szCs w:val="24"/>
        </w:rPr>
        <w:fldChar w:fldCharType="end"/>
      </w:r>
      <w:r w:rsidR="0032498F" w:rsidRPr="00286A88">
        <w:rPr>
          <w:rFonts w:ascii="Times New Roman" w:hAnsi="Times New Roman" w:cs="Times New Roman"/>
          <w:sz w:val="24"/>
          <w:szCs w:val="24"/>
        </w:rPr>
        <w:t xml:space="preserve">. </w:t>
      </w:r>
      <w:r w:rsidR="000208CE">
        <w:rPr>
          <w:rFonts w:ascii="Times New Roman" w:hAnsi="Times New Roman" w:cs="Times New Roman"/>
          <w:sz w:val="24"/>
          <w:szCs w:val="24"/>
        </w:rPr>
        <w:t xml:space="preserve"> </w:t>
      </w:r>
      <w:r w:rsidR="0032498F" w:rsidRPr="00286A88">
        <w:rPr>
          <w:rFonts w:ascii="Times New Roman" w:hAnsi="Times New Roman" w:cs="Times New Roman"/>
          <w:sz w:val="24"/>
          <w:szCs w:val="24"/>
        </w:rPr>
        <w:t>NHANES</w:t>
      </w:r>
      <w:r w:rsidR="00D579C2" w:rsidRPr="00286A88">
        <w:rPr>
          <w:rFonts w:ascii="Times New Roman" w:hAnsi="Times New Roman" w:cs="Times New Roman"/>
          <w:sz w:val="24"/>
          <w:szCs w:val="24"/>
        </w:rPr>
        <w:t xml:space="preserve"> used a four-stage cluster sampling design of the </w:t>
      </w:r>
      <w:r w:rsidR="0032498F" w:rsidRPr="00286A88">
        <w:rPr>
          <w:rFonts w:ascii="Times New Roman" w:hAnsi="Times New Roman" w:cs="Times New Roman"/>
          <w:sz w:val="24"/>
          <w:szCs w:val="24"/>
        </w:rPr>
        <w:t>civilian, non-institutionalized resident population of the United States</w:t>
      </w:r>
      <w:r w:rsidR="00B46305" w:rsidRPr="00286A88">
        <w:rPr>
          <w:rFonts w:ascii="Times New Roman" w:hAnsi="Times New Roman" w:cs="Times New Roman"/>
          <w:sz w:val="24"/>
          <w:szCs w:val="24"/>
        </w:rPr>
        <w:t xml:space="preserve"> </w:t>
      </w:r>
      <w:r w:rsidR="00B46305" w:rsidRPr="00286A88">
        <w:rPr>
          <w:rFonts w:ascii="Times New Roman" w:hAnsi="Times New Roman" w:cs="Times New Roman"/>
          <w:sz w:val="24"/>
          <w:szCs w:val="24"/>
        </w:rPr>
        <w:fldChar w:fldCharType="begin"/>
      </w:r>
      <w:r w:rsidR="00B46305" w:rsidRPr="00286A88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&lt;EndNote&gt;&lt;Cite&gt;&lt;Author&gt;Johnson&lt;/Author&gt;&lt;Year&gt;2014&lt;/Year&gt;&lt;RecNum&gt;43&lt;/RecNum&gt;&lt;DisplayText&gt;(4)&lt;/DisplayText&gt;&lt;record&gt;&lt;rec-number&gt;43&lt;/rec-number&gt;&lt;foreign-keys&gt;&lt;key app="EN" db-id="zftxvsz21rrdenexaxnv9atmrd5va00zz0a5" timestamp="1629759419"&gt;43&lt;/key&gt;&lt;/foreign-keys&gt;&lt;ref-type name="Report"&gt;27&lt;/ref-type&gt;&lt;contributors&gt;&lt;authors&gt;&lt;author&gt;Johnson, CL&lt;/author&gt;&lt;author&gt;Dohrmann, SM &lt;/author&gt;&lt;author&gt;Burt, VL &lt;/author&gt;&lt;author&gt;Mohadjer, LK&lt;/author&gt;&lt;/authors&gt;&lt;secondary-authors&gt;&lt;author&gt;National Center for Health Statistics&lt;/author&gt;&lt;/secondary-authors&gt;&lt;/contributors&gt;&lt;titles&gt;&lt;title&gt;National Health and Nutrition Examination Survey: Sample design, 2011–2014&lt;/title&gt;&lt;secondary-title&gt;Vital Health Stat&lt;/secondary-title&gt;&lt;/titles&gt;&lt;volume&gt;2&lt;/volume&gt;&lt;num-vols&gt;163&lt;/num-vols&gt;&lt;dates&gt;&lt;year&gt;2014&lt;/year&gt;&lt;/dates&gt;&lt;urls&gt;&lt;related-urls&gt;&lt;url&gt;https://www.cdc.gov/nchs/data/series/sr_02/sr02_162.pdf&lt;/url&gt;&lt;/related-urls&gt;&lt;/urls&gt;&lt;/record&gt;&lt;/Cite&gt;&lt;/EndNote&gt;</w:instrText>
      </w:r>
      <w:r w:rsidR="00B46305" w:rsidRPr="00286A88">
        <w:rPr>
          <w:rFonts w:ascii="Times New Roman" w:hAnsi="Times New Roman" w:cs="Times New Roman"/>
          <w:sz w:val="24"/>
          <w:szCs w:val="24"/>
        </w:rPr>
        <w:fldChar w:fldCharType="separate"/>
      </w:r>
      <w:r w:rsidR="00B46305" w:rsidRPr="00286A88">
        <w:rPr>
          <w:rFonts w:ascii="Times New Roman" w:hAnsi="Times New Roman" w:cs="Times New Roman"/>
          <w:noProof/>
          <w:sz w:val="24"/>
          <w:szCs w:val="24"/>
        </w:rPr>
        <w:t>(4)</w:t>
      </w:r>
      <w:r w:rsidR="00B46305" w:rsidRPr="00286A88">
        <w:rPr>
          <w:rFonts w:ascii="Times New Roman" w:hAnsi="Times New Roman" w:cs="Times New Roman"/>
          <w:sz w:val="24"/>
          <w:szCs w:val="24"/>
        </w:rPr>
        <w:fldChar w:fldCharType="end"/>
      </w:r>
      <w:r w:rsidR="0032498F" w:rsidRPr="00286A88">
        <w:rPr>
          <w:rFonts w:ascii="Times New Roman" w:hAnsi="Times New Roman" w:cs="Times New Roman"/>
          <w:sz w:val="24"/>
          <w:szCs w:val="24"/>
        </w:rPr>
        <w:t>.</w:t>
      </w:r>
      <w:r w:rsidR="00DA54F0" w:rsidRPr="00286A88">
        <w:rPr>
          <w:rFonts w:ascii="Times New Roman" w:hAnsi="Times New Roman" w:cs="Times New Roman"/>
          <w:sz w:val="24"/>
          <w:szCs w:val="24"/>
        </w:rPr>
        <w:t xml:space="preserve"> The response rate for NHANES 2011-2012 survey was </w:t>
      </w:r>
      <w:r w:rsidR="00DA54F0" w:rsidRPr="00286A88">
        <w:rPr>
          <w:rStyle w:val="markedcontent"/>
          <w:rFonts w:ascii="Times New Roman" w:hAnsi="Times New Roman" w:cs="Times New Roman"/>
          <w:sz w:val="24"/>
          <w:szCs w:val="24"/>
        </w:rPr>
        <w:t xml:space="preserve">72.6% and 71.0% for the 2013–2014 survey </w:t>
      </w:r>
      <w:r w:rsidR="00DA54F0" w:rsidRPr="00286A88">
        <w:rPr>
          <w:rFonts w:ascii="Times New Roman" w:hAnsi="Times New Roman" w:cs="Times New Roman"/>
          <w:sz w:val="24"/>
          <w:szCs w:val="24"/>
        </w:rPr>
        <w:fldChar w:fldCharType="begin"/>
      </w:r>
      <w:r w:rsidR="00B46305" w:rsidRPr="00286A88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&lt;EndNote&gt;&lt;Cite&gt;&lt;Author&gt;National Center for Health Statistics&lt;/Author&gt;&lt;Year&gt;2018&lt;/Year&gt;&lt;RecNum&gt;42&lt;/RecNum&gt;&lt;DisplayText&gt;(5)&lt;/DisplayText&gt;&lt;record&gt;&lt;rec-number&gt;42&lt;/rec-number&gt;&lt;foreign-keys&gt;&lt;key app="EN" db-id="zftxvsz21rrdenexaxnv9atmrd5va00zz0a5" timestamp="1629759148"&gt;42&lt;/key&gt;&lt;/foreign-keys&gt;&lt;ref-type name="Report"&gt;27&lt;/ref-type&gt;&lt;contributors&gt;&lt;authors&gt;&lt;author&gt;National Center for Health Statistics,&lt;/author&gt;&lt;/authors&gt;&lt;/contributors&gt;&lt;titles&gt;&lt;title&gt;National Health and Nutrition Examination Survey: Analytic Guidelines, 2011-2014 and 2015-2016&lt;/title&gt;&lt;/titles&gt;&lt;dates&gt;&lt;year&gt;2018&lt;/year&gt;&lt;/dates&gt;&lt;publisher&gt;CDC&lt;/publisher&gt;&lt;urls&gt;&lt;related-urls&gt;&lt;url&gt;https://wwwn.cdc.gov/nchs/data/nhanes/analyticguidelines/11-16-analytic-guidelines.pdf&lt;/url&gt;&lt;/related-urls&gt;&lt;/urls&gt;&lt;/record&gt;&lt;/Cite&gt;&lt;/EndNote&gt;</w:instrText>
      </w:r>
      <w:r w:rsidR="00DA54F0" w:rsidRPr="00286A88">
        <w:rPr>
          <w:rFonts w:ascii="Times New Roman" w:hAnsi="Times New Roman" w:cs="Times New Roman"/>
          <w:sz w:val="24"/>
          <w:szCs w:val="24"/>
        </w:rPr>
        <w:fldChar w:fldCharType="separate"/>
      </w:r>
      <w:r w:rsidR="00B46305" w:rsidRPr="00286A88">
        <w:rPr>
          <w:rFonts w:ascii="Times New Roman" w:hAnsi="Times New Roman" w:cs="Times New Roman"/>
          <w:noProof/>
          <w:sz w:val="24"/>
          <w:szCs w:val="24"/>
        </w:rPr>
        <w:t>(5)</w:t>
      </w:r>
      <w:r w:rsidR="00DA54F0" w:rsidRPr="00286A88">
        <w:rPr>
          <w:rFonts w:ascii="Times New Roman" w:hAnsi="Times New Roman" w:cs="Times New Roman"/>
          <w:sz w:val="24"/>
          <w:szCs w:val="24"/>
        </w:rPr>
        <w:fldChar w:fldCharType="end"/>
      </w:r>
      <w:r w:rsidR="00DA54F0" w:rsidRPr="00286A88">
        <w:rPr>
          <w:rFonts w:ascii="Times New Roman" w:hAnsi="Times New Roman" w:cs="Times New Roman"/>
          <w:sz w:val="24"/>
          <w:szCs w:val="24"/>
        </w:rPr>
        <w:t>.</w:t>
      </w:r>
      <w:r w:rsidR="00B46305" w:rsidRPr="00286A88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7"/>
      <w:r w:rsidR="00DB25AA" w:rsidRPr="00286A88">
        <w:rPr>
          <w:rFonts w:ascii="Times New Roman" w:hAnsi="Times New Roman" w:cs="Times New Roman"/>
          <w:sz w:val="24"/>
          <w:szCs w:val="24"/>
        </w:rPr>
        <w:t xml:space="preserve">In both </w:t>
      </w:r>
      <w:r w:rsidR="00B46305" w:rsidRPr="00286A88">
        <w:rPr>
          <w:rFonts w:ascii="Times New Roman" w:hAnsi="Times New Roman" w:cs="Times New Roman"/>
          <w:sz w:val="24"/>
          <w:szCs w:val="24"/>
        </w:rPr>
        <w:t>NYC HANES and NHANES</w:t>
      </w:r>
      <w:r w:rsidR="00DB25AA" w:rsidRPr="00286A88">
        <w:rPr>
          <w:rFonts w:ascii="Times New Roman" w:hAnsi="Times New Roman" w:cs="Times New Roman"/>
          <w:sz w:val="24"/>
          <w:szCs w:val="24"/>
        </w:rPr>
        <w:t>, i</w:t>
      </w:r>
      <w:r w:rsidR="005859D0" w:rsidRPr="00286A88">
        <w:rPr>
          <w:rFonts w:ascii="Times New Roman" w:hAnsi="Times New Roman" w:cs="Times New Roman"/>
          <w:sz w:val="24"/>
          <w:szCs w:val="24"/>
        </w:rPr>
        <w:t xml:space="preserve">nterviews were face-to-face and included </w:t>
      </w:r>
      <w:r w:rsidRPr="00286A88">
        <w:rPr>
          <w:rFonts w:ascii="Times New Roman" w:hAnsi="Times New Roman" w:cs="Times New Roman"/>
          <w:sz w:val="24"/>
          <w:szCs w:val="24"/>
        </w:rPr>
        <w:t xml:space="preserve">an audio computer-assisted self-interview (ACASI) portion on sensitive topics, which included sexual behaviors. </w:t>
      </w:r>
      <w:commentRangeEnd w:id="17"/>
      <w:r w:rsidR="00DB25AA" w:rsidRPr="00286A88">
        <w:rPr>
          <w:rStyle w:val="CommentReference"/>
          <w:rFonts w:ascii="Times New Roman" w:hAnsi="Times New Roman" w:cs="Times New Roman"/>
          <w:sz w:val="24"/>
          <w:szCs w:val="24"/>
        </w:rPr>
        <w:commentReference w:id="17"/>
      </w:r>
      <w:r w:rsidRPr="00286A8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46BD11" w14:textId="0B57D741" w:rsidR="00DB25AA" w:rsidRPr="00286A88" w:rsidRDefault="00DB25AA" w:rsidP="00DB25A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1F64FD2" w14:textId="43940915" w:rsidR="00EA0B66" w:rsidRPr="00286A88" w:rsidRDefault="00EA0B66" w:rsidP="00EA0B66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286A88">
        <w:rPr>
          <w:rFonts w:ascii="Times New Roman" w:hAnsi="Times New Roman" w:cs="Times New Roman"/>
          <w:i/>
          <w:sz w:val="24"/>
          <w:szCs w:val="24"/>
        </w:rPr>
        <w:t>Measures</w:t>
      </w:r>
      <w:r w:rsidR="000208CE">
        <w:rPr>
          <w:rFonts w:ascii="Times New Roman" w:hAnsi="Times New Roman" w:cs="Times New Roman"/>
          <w:i/>
          <w:sz w:val="24"/>
          <w:szCs w:val="24"/>
        </w:rPr>
        <w:t xml:space="preserve"> and Analysis</w:t>
      </w:r>
    </w:p>
    <w:p w14:paraId="570C24DA" w14:textId="692A2577" w:rsidR="000208CE" w:rsidRDefault="00DB25AA" w:rsidP="000929E5">
      <w:pPr>
        <w:spacing w:after="0" w:line="480" w:lineRule="auto"/>
        <w:rPr>
          <w:ins w:id="18" w:author="Heidi Jones" w:date="2021-09-08T11:55:00Z"/>
          <w:rFonts w:ascii="Times New Roman" w:hAnsi="Times New Roman" w:cs="Times New Roman"/>
          <w:sz w:val="24"/>
          <w:szCs w:val="24"/>
        </w:rPr>
      </w:pPr>
      <w:r w:rsidRPr="00286A88">
        <w:rPr>
          <w:rFonts w:ascii="Times New Roman" w:hAnsi="Times New Roman" w:cs="Times New Roman"/>
          <w:sz w:val="24"/>
          <w:szCs w:val="24"/>
        </w:rPr>
        <w:t xml:space="preserve">The surveys included questions on lifetime </w:t>
      </w:r>
      <w:r w:rsidR="00E749B3" w:rsidRPr="00286A88">
        <w:rPr>
          <w:rFonts w:ascii="Times New Roman" w:hAnsi="Times New Roman" w:cs="Times New Roman"/>
          <w:sz w:val="24"/>
          <w:szCs w:val="24"/>
        </w:rPr>
        <w:t xml:space="preserve">prevalence of </w:t>
      </w:r>
      <w:r w:rsidRPr="00286A88">
        <w:rPr>
          <w:rFonts w:ascii="Times New Roman" w:hAnsi="Times New Roman" w:cs="Times New Roman"/>
          <w:sz w:val="24"/>
          <w:szCs w:val="24"/>
        </w:rPr>
        <w:t xml:space="preserve">sex by </w:t>
      </w:r>
      <w:r w:rsidR="004721EC">
        <w:rPr>
          <w:rFonts w:ascii="Times New Roman" w:hAnsi="Times New Roman" w:cs="Times New Roman"/>
          <w:sz w:val="24"/>
          <w:szCs w:val="24"/>
        </w:rPr>
        <w:t>sexual behavior</w:t>
      </w:r>
      <w:r w:rsidR="00E749B3" w:rsidRPr="00286A88">
        <w:rPr>
          <w:rFonts w:ascii="Times New Roman" w:hAnsi="Times New Roman" w:cs="Times New Roman"/>
          <w:sz w:val="24"/>
          <w:szCs w:val="24"/>
        </w:rPr>
        <w:t>: vaginal, oral (performing</w:t>
      </w:r>
      <w:r w:rsidR="000208CE">
        <w:rPr>
          <w:rFonts w:ascii="Times New Roman" w:hAnsi="Times New Roman" w:cs="Times New Roman"/>
          <w:sz w:val="24"/>
          <w:szCs w:val="24"/>
        </w:rPr>
        <w:t xml:space="preserve"> or receiving</w:t>
      </w:r>
      <w:del w:id="19" w:author="Heidi Jones" w:date="2021-09-08T11:51:00Z">
        <w:r w:rsidR="00E749B3" w:rsidRPr="00286A88" w:rsidDel="000208CE">
          <w:rPr>
            <w:rFonts w:ascii="Times New Roman" w:hAnsi="Times New Roman" w:cs="Times New Roman"/>
            <w:sz w:val="24"/>
            <w:szCs w:val="24"/>
          </w:rPr>
          <w:delText xml:space="preserve"> onto the opposite sex</w:delText>
        </w:r>
      </w:del>
      <w:r w:rsidR="00E749B3" w:rsidRPr="00286A88">
        <w:rPr>
          <w:rFonts w:ascii="Times New Roman" w:hAnsi="Times New Roman" w:cs="Times New Roman"/>
          <w:sz w:val="24"/>
          <w:szCs w:val="24"/>
        </w:rPr>
        <w:t>)</w:t>
      </w:r>
      <w:ins w:id="20" w:author="Heidi Jones" w:date="2021-09-08T11:51:00Z">
        <w:r w:rsidR="000208CE">
          <w:rPr>
            <w:rFonts w:ascii="Times New Roman" w:hAnsi="Times New Roman" w:cs="Times New Roman"/>
            <w:sz w:val="24"/>
            <w:szCs w:val="24"/>
          </w:rPr>
          <w:t xml:space="preserve">, and </w:t>
        </w:r>
        <w:commentRangeStart w:id="21"/>
        <w:r w:rsidR="000208CE">
          <w:rPr>
            <w:rFonts w:ascii="Times New Roman" w:hAnsi="Times New Roman" w:cs="Times New Roman"/>
            <w:sz w:val="24"/>
            <w:szCs w:val="24"/>
          </w:rPr>
          <w:t>anal</w:t>
        </w:r>
      </w:ins>
      <w:commentRangeEnd w:id="21"/>
      <w:ins w:id="22" w:author="Heidi Jones" w:date="2021-09-08T12:49:00Z">
        <w:r w:rsidR="000F4240">
          <w:rPr>
            <w:rStyle w:val="CommentReference"/>
          </w:rPr>
          <w:commentReference w:id="21"/>
        </w:r>
      </w:ins>
      <w:ins w:id="23" w:author="Heidi Jones" w:date="2021-09-08T11:51:00Z">
        <w:r w:rsidR="000208CE">
          <w:rPr>
            <w:rFonts w:ascii="Times New Roman" w:hAnsi="Times New Roman" w:cs="Times New Roman"/>
            <w:sz w:val="24"/>
            <w:szCs w:val="24"/>
          </w:rPr>
          <w:t xml:space="preserve">, and by sexual partner </w:t>
        </w:r>
      </w:ins>
      <w:r w:rsidR="00E749B3" w:rsidRPr="00286A88">
        <w:rPr>
          <w:rFonts w:ascii="Times New Roman" w:hAnsi="Times New Roman" w:cs="Times New Roman"/>
          <w:sz w:val="24"/>
          <w:szCs w:val="24"/>
        </w:rPr>
        <w:t xml:space="preserve"> </w:t>
      </w:r>
      <w:del w:id="24" w:author="Heidi Jones" w:date="2021-09-08T11:51:00Z">
        <w:r w:rsidR="00E749B3" w:rsidRPr="00286A88" w:rsidDel="000208CE">
          <w:rPr>
            <w:rFonts w:ascii="Times New Roman" w:hAnsi="Times New Roman" w:cs="Times New Roman"/>
            <w:sz w:val="24"/>
            <w:szCs w:val="24"/>
          </w:rPr>
          <w:delText xml:space="preserve">and/or </w:delText>
        </w:r>
      </w:del>
      <w:r w:rsidR="00B54CED">
        <w:rPr>
          <w:rFonts w:ascii="Times New Roman" w:hAnsi="Times New Roman" w:cs="Times New Roman"/>
          <w:sz w:val="24"/>
          <w:szCs w:val="24"/>
        </w:rPr>
        <w:t>same-sex</w:t>
      </w:r>
      <w:ins w:id="25" w:author="Heidi Jones" w:date="2021-09-08T11:51:00Z">
        <w:r w:rsidR="000208C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6" w:author="Heidi Jones" w:date="2021-09-08T11:52:00Z">
        <w:r w:rsidR="000208CE">
          <w:rPr>
            <w:rFonts w:ascii="Times New Roman" w:hAnsi="Times New Roman" w:cs="Times New Roman"/>
            <w:sz w:val="24"/>
            <w:szCs w:val="24"/>
          </w:rPr>
          <w:t>and/or opposite</w:t>
        </w:r>
      </w:ins>
      <w:r w:rsidR="00B54CED">
        <w:rPr>
          <w:rFonts w:ascii="Times New Roman" w:hAnsi="Times New Roman" w:cs="Times New Roman"/>
          <w:sz w:val="24"/>
          <w:szCs w:val="24"/>
        </w:rPr>
        <w:t xml:space="preserve"> sex</w:t>
      </w:r>
      <w:r w:rsidRPr="00286A88">
        <w:rPr>
          <w:rFonts w:ascii="Times New Roman" w:hAnsi="Times New Roman" w:cs="Times New Roman"/>
          <w:sz w:val="24"/>
          <w:szCs w:val="24"/>
        </w:rPr>
        <w:t xml:space="preserve">. </w:t>
      </w:r>
      <w:r w:rsidR="000208CE">
        <w:rPr>
          <w:rFonts w:ascii="Times New Roman" w:hAnsi="Times New Roman" w:cs="Times New Roman"/>
          <w:sz w:val="24"/>
          <w:szCs w:val="24"/>
        </w:rPr>
        <w:t>For each behavior, t</w:t>
      </w:r>
      <w:r w:rsidRPr="00286A88">
        <w:rPr>
          <w:rFonts w:ascii="Times New Roman" w:hAnsi="Times New Roman" w:cs="Times New Roman"/>
          <w:sz w:val="24"/>
          <w:szCs w:val="24"/>
        </w:rPr>
        <w:t xml:space="preserve">hose who reported having </w:t>
      </w:r>
      <w:r w:rsidR="000208CE">
        <w:rPr>
          <w:rFonts w:ascii="Times New Roman" w:hAnsi="Times New Roman" w:cs="Times New Roman"/>
          <w:sz w:val="24"/>
          <w:szCs w:val="24"/>
        </w:rPr>
        <w:t>ever having engaged in the behavior</w:t>
      </w:r>
      <w:r w:rsidRPr="00286A88">
        <w:rPr>
          <w:rFonts w:ascii="Times New Roman" w:hAnsi="Times New Roman" w:cs="Times New Roman"/>
          <w:sz w:val="24"/>
          <w:szCs w:val="24"/>
        </w:rPr>
        <w:t>, were asked the number of sexual partners in the past 12 months. We categorized number of partners</w:t>
      </w:r>
      <w:r w:rsidR="000208CE">
        <w:rPr>
          <w:rFonts w:ascii="Times New Roman" w:hAnsi="Times New Roman" w:cs="Times New Roman"/>
          <w:sz w:val="24"/>
          <w:szCs w:val="24"/>
        </w:rPr>
        <w:t xml:space="preserve"> in past year</w:t>
      </w:r>
      <w:r w:rsidRPr="00286A88">
        <w:rPr>
          <w:rFonts w:ascii="Times New Roman" w:hAnsi="Times New Roman" w:cs="Times New Roman"/>
          <w:sz w:val="24"/>
          <w:szCs w:val="24"/>
        </w:rPr>
        <w:t xml:space="preserve"> </w:t>
      </w:r>
      <w:r w:rsidR="00E749B3" w:rsidRPr="00286A88">
        <w:rPr>
          <w:rFonts w:ascii="Times New Roman" w:hAnsi="Times New Roman" w:cs="Times New Roman"/>
          <w:sz w:val="24"/>
          <w:szCs w:val="24"/>
        </w:rPr>
        <w:t>as</w:t>
      </w:r>
      <w:r w:rsidRPr="00286A88">
        <w:rPr>
          <w:rFonts w:ascii="Times New Roman" w:hAnsi="Times New Roman" w:cs="Times New Roman"/>
          <w:sz w:val="24"/>
          <w:szCs w:val="24"/>
        </w:rPr>
        <w:t xml:space="preserve"> 0, 1 or 2 or more</w:t>
      </w:r>
      <w:r w:rsidR="004A4B65" w:rsidRPr="00286A88">
        <w:rPr>
          <w:rFonts w:ascii="Times New Roman" w:hAnsi="Times New Roman" w:cs="Times New Roman"/>
          <w:sz w:val="24"/>
          <w:szCs w:val="24"/>
        </w:rPr>
        <w:t xml:space="preserve">. We stratified lifetime prevalence and </w:t>
      </w:r>
      <w:r w:rsidR="000208CE">
        <w:rPr>
          <w:rFonts w:ascii="Times New Roman" w:hAnsi="Times New Roman" w:cs="Times New Roman"/>
          <w:sz w:val="24"/>
          <w:szCs w:val="24"/>
        </w:rPr>
        <w:t xml:space="preserve">past year </w:t>
      </w:r>
      <w:r w:rsidR="004A4B65" w:rsidRPr="00286A88">
        <w:rPr>
          <w:rFonts w:ascii="Times New Roman" w:hAnsi="Times New Roman" w:cs="Times New Roman"/>
          <w:sz w:val="24"/>
          <w:szCs w:val="24"/>
        </w:rPr>
        <w:t xml:space="preserve">sex partners </w:t>
      </w:r>
      <w:r w:rsidR="000208CE">
        <w:rPr>
          <w:rFonts w:ascii="Times New Roman" w:hAnsi="Times New Roman" w:cs="Times New Roman"/>
          <w:sz w:val="24"/>
          <w:szCs w:val="24"/>
        </w:rPr>
        <w:t>for each</w:t>
      </w:r>
      <w:r w:rsidR="004A4B65" w:rsidRPr="00286A88">
        <w:rPr>
          <w:rFonts w:ascii="Times New Roman" w:hAnsi="Times New Roman" w:cs="Times New Roman"/>
          <w:sz w:val="24"/>
          <w:szCs w:val="24"/>
        </w:rPr>
        <w:t xml:space="preserve"> sex</w:t>
      </w:r>
      <w:r w:rsidR="00BE53C3">
        <w:rPr>
          <w:rFonts w:ascii="Times New Roman" w:hAnsi="Times New Roman" w:cs="Times New Roman"/>
          <w:sz w:val="24"/>
          <w:szCs w:val="24"/>
        </w:rPr>
        <w:t>ual</w:t>
      </w:r>
      <w:r w:rsidR="004A4B65" w:rsidRPr="00286A88">
        <w:rPr>
          <w:rFonts w:ascii="Times New Roman" w:hAnsi="Times New Roman" w:cs="Times New Roman"/>
          <w:sz w:val="24"/>
          <w:szCs w:val="24"/>
        </w:rPr>
        <w:t xml:space="preserve"> behavior by sex</w:t>
      </w:r>
      <w:r w:rsidR="000208CE">
        <w:rPr>
          <w:rFonts w:ascii="Times New Roman" w:hAnsi="Times New Roman" w:cs="Times New Roman"/>
          <w:sz w:val="24"/>
          <w:szCs w:val="24"/>
        </w:rPr>
        <w:t xml:space="preserve"> (male/female)</w:t>
      </w:r>
      <w:r w:rsidR="004A4B65" w:rsidRPr="00286A88">
        <w:rPr>
          <w:rFonts w:ascii="Times New Roman" w:hAnsi="Times New Roman" w:cs="Times New Roman"/>
          <w:sz w:val="24"/>
          <w:szCs w:val="24"/>
        </w:rPr>
        <w:t xml:space="preserve">, age, race/ethnicity and Body Mass Index (BMI). </w:t>
      </w:r>
      <w:r w:rsidR="000208C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86A88">
        <w:rPr>
          <w:rFonts w:ascii="Times New Roman" w:hAnsi="Times New Roman" w:cs="Times New Roman"/>
          <w:sz w:val="24"/>
          <w:szCs w:val="24"/>
        </w:rPr>
        <w:t xml:space="preserve">We accounted for complex survey design and nonresponse in the NYC </w:t>
      </w:r>
      <w:r w:rsidRPr="00286A88">
        <w:rPr>
          <w:rFonts w:ascii="Times New Roman" w:hAnsi="Times New Roman" w:cs="Times New Roman"/>
          <w:sz w:val="24"/>
          <w:szCs w:val="24"/>
        </w:rPr>
        <w:lastRenderedPageBreak/>
        <w:t xml:space="preserve">HANES dataset including the </w:t>
      </w:r>
      <w:commentRangeStart w:id="27"/>
      <w:r w:rsidRPr="00286A88">
        <w:rPr>
          <w:rFonts w:ascii="Times New Roman" w:hAnsi="Times New Roman" w:cs="Times New Roman"/>
          <w:sz w:val="24"/>
          <w:szCs w:val="24"/>
        </w:rPr>
        <w:t>ACASI weight</w:t>
      </w:r>
      <w:commentRangeEnd w:id="27"/>
      <w:r w:rsidR="000208CE">
        <w:rPr>
          <w:rStyle w:val="CommentReference"/>
        </w:rPr>
        <w:commentReference w:id="27"/>
      </w:r>
      <w:r w:rsidRPr="00286A88">
        <w:rPr>
          <w:rFonts w:ascii="Times New Roman" w:hAnsi="Times New Roman" w:cs="Times New Roman"/>
          <w:sz w:val="24"/>
          <w:szCs w:val="24"/>
        </w:rPr>
        <w:t xml:space="preserve">. </w:t>
      </w:r>
      <w:r w:rsidR="00EA0B66" w:rsidRPr="00286A88">
        <w:rPr>
          <w:rFonts w:ascii="Times New Roman" w:hAnsi="Times New Roman" w:cs="Times New Roman"/>
          <w:sz w:val="24"/>
          <w:szCs w:val="24"/>
        </w:rPr>
        <w:t xml:space="preserve">All </w:t>
      </w:r>
      <w:r w:rsidRPr="00286A88">
        <w:rPr>
          <w:rFonts w:ascii="Times New Roman" w:hAnsi="Times New Roman" w:cs="Times New Roman"/>
          <w:sz w:val="24"/>
          <w:szCs w:val="24"/>
        </w:rPr>
        <w:t xml:space="preserve">measures were age standardized to the </w:t>
      </w:r>
      <w:r w:rsidR="00EA0B66" w:rsidRPr="00286A88">
        <w:rPr>
          <w:rFonts w:ascii="Times New Roman" w:hAnsi="Times New Roman" w:cs="Times New Roman"/>
          <w:sz w:val="24"/>
          <w:szCs w:val="24"/>
        </w:rPr>
        <w:t xml:space="preserve">2010 US Census </w:t>
      </w:r>
      <w:commentRangeStart w:id="28"/>
      <w:r w:rsidR="00EA0B66" w:rsidRPr="00286A88">
        <w:rPr>
          <w:rFonts w:ascii="Times New Roman" w:hAnsi="Times New Roman" w:cs="Times New Roman"/>
          <w:sz w:val="24"/>
          <w:szCs w:val="24"/>
        </w:rPr>
        <w:t>population</w:t>
      </w:r>
      <w:commentRangeEnd w:id="28"/>
      <w:r w:rsidR="000208CE">
        <w:rPr>
          <w:rStyle w:val="CommentReference"/>
        </w:rPr>
        <w:commentReference w:id="28"/>
      </w:r>
      <w:r w:rsidR="00EA0B66" w:rsidRPr="00286A88">
        <w:rPr>
          <w:rFonts w:ascii="Times New Roman" w:hAnsi="Times New Roman" w:cs="Times New Roman"/>
          <w:sz w:val="24"/>
          <w:szCs w:val="24"/>
        </w:rPr>
        <w:t xml:space="preserve">. </w:t>
      </w:r>
      <w:r w:rsidR="000929E5" w:rsidRPr="00286A88">
        <w:rPr>
          <w:rFonts w:ascii="Times New Roman" w:hAnsi="Times New Roman" w:cs="Times New Roman"/>
          <w:sz w:val="24"/>
          <w:szCs w:val="24"/>
        </w:rPr>
        <w:t>All analysis was conducted using Stata version 15</w:t>
      </w:r>
      <w:r w:rsidR="004A4B65" w:rsidRPr="00286A88">
        <w:rPr>
          <w:rFonts w:ascii="Times New Roman" w:hAnsi="Times New Roman" w:cs="Times New Roman"/>
          <w:sz w:val="24"/>
          <w:szCs w:val="24"/>
        </w:rPr>
        <w:t xml:space="preserve"> </w:t>
      </w:r>
      <w:r w:rsidR="004A4B65" w:rsidRPr="00286A88">
        <w:rPr>
          <w:rFonts w:ascii="Times New Roman" w:hAnsi="Times New Roman" w:cs="Times New Roman"/>
          <w:sz w:val="24"/>
          <w:szCs w:val="24"/>
        </w:rPr>
        <w:fldChar w:fldCharType="begin"/>
      </w:r>
      <w:r w:rsidR="00F510A2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&lt;EndNote&gt;&lt;Cite&gt;&lt;Author&gt;StataCorp&lt;/Author&gt;&lt;Year&gt;2017&lt;/Year&gt;&lt;RecNum&gt;45&lt;/RecNum&gt;&lt;DisplayText&gt;(6)&lt;/DisplayText&gt;&lt;record&gt;&lt;rec-number&gt;45&lt;/rec-number&gt;&lt;foreign-keys&gt;&lt;key app="EN" db-id="zftxvsz21rrdenexaxnv9atmrd5va00zz0a5" timestamp="1629761431"&gt;45&lt;/key&gt;&lt;/foreign-keys&gt;&lt;ref-type name="Generic"&gt;13&lt;/ref-type&gt;&lt;contributors&gt;&lt;authors&gt;&lt;author&gt;StataCorp&lt;/author&gt;&lt;/authors&gt;&lt;/contributors&gt;&lt;titles&gt;&lt;title&gt;Stata Statistical Software: Release 15&lt;/title&gt;&lt;/titles&gt;&lt;dates&gt;&lt;year&gt;2017&lt;/year&gt;&lt;/dates&gt;&lt;pub-location&gt;College Station, TX&lt;/pub-location&gt;&lt;publisher&gt;StataCorp LLC&lt;/publisher&gt;&lt;urls&gt;&lt;/urls&gt;&lt;/record&gt;&lt;/Cite&gt;&lt;/EndNote&gt;</w:instrText>
      </w:r>
      <w:r w:rsidR="004A4B65" w:rsidRPr="00286A88">
        <w:rPr>
          <w:rFonts w:ascii="Times New Roman" w:hAnsi="Times New Roman" w:cs="Times New Roman"/>
          <w:sz w:val="24"/>
          <w:szCs w:val="24"/>
        </w:rPr>
        <w:fldChar w:fldCharType="separate"/>
      </w:r>
      <w:r w:rsidR="00F510A2">
        <w:rPr>
          <w:rFonts w:ascii="Times New Roman" w:hAnsi="Times New Roman" w:cs="Times New Roman"/>
          <w:noProof/>
          <w:sz w:val="24"/>
          <w:szCs w:val="24"/>
        </w:rPr>
        <w:t>(6)</w:t>
      </w:r>
      <w:r w:rsidR="004A4B65" w:rsidRPr="00286A88">
        <w:rPr>
          <w:rFonts w:ascii="Times New Roman" w:hAnsi="Times New Roman" w:cs="Times New Roman"/>
          <w:sz w:val="24"/>
          <w:szCs w:val="24"/>
        </w:rPr>
        <w:fldChar w:fldCharType="end"/>
      </w:r>
      <w:r w:rsidR="000929E5" w:rsidRPr="00286A88">
        <w:rPr>
          <w:rFonts w:ascii="Times New Roman" w:hAnsi="Times New Roman" w:cs="Times New Roman"/>
          <w:sz w:val="24"/>
          <w:szCs w:val="24"/>
        </w:rPr>
        <w:t>.</w:t>
      </w:r>
    </w:p>
    <w:p w14:paraId="3ED2FA7B" w14:textId="3D2CE91B" w:rsidR="000208CE" w:rsidRPr="00286A88" w:rsidRDefault="000208CE" w:rsidP="000208C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86A88">
        <w:rPr>
          <w:rFonts w:ascii="Times New Roman" w:hAnsi="Times New Roman" w:cs="Times New Roman"/>
          <w:sz w:val="24"/>
          <w:szCs w:val="24"/>
        </w:rPr>
        <w:t xml:space="preserve">NHANES </w:t>
      </w:r>
      <w:r>
        <w:rPr>
          <w:rFonts w:ascii="Times New Roman" w:hAnsi="Times New Roman" w:cs="Times New Roman"/>
          <w:sz w:val="24"/>
          <w:szCs w:val="24"/>
        </w:rPr>
        <w:t xml:space="preserve">only asked </w:t>
      </w:r>
      <w:r w:rsidRPr="00286A88">
        <w:rPr>
          <w:rFonts w:ascii="Times New Roman" w:hAnsi="Times New Roman" w:cs="Times New Roman"/>
          <w:sz w:val="24"/>
          <w:szCs w:val="24"/>
        </w:rPr>
        <w:t xml:space="preserve">questions on number of sex partners in the past year to the population under </w:t>
      </w:r>
      <w:r>
        <w:rPr>
          <w:rFonts w:ascii="Times New Roman" w:hAnsi="Times New Roman" w:cs="Times New Roman"/>
          <w:sz w:val="24"/>
          <w:szCs w:val="24"/>
        </w:rPr>
        <w:t xml:space="preserve">age </w:t>
      </w:r>
      <w:r w:rsidRPr="00286A88">
        <w:rPr>
          <w:rFonts w:ascii="Times New Roman" w:hAnsi="Times New Roman" w:cs="Times New Roman"/>
          <w:sz w:val="24"/>
          <w:szCs w:val="24"/>
        </w:rPr>
        <w:t xml:space="preserve">59 </w:t>
      </w:r>
      <w:r w:rsidRPr="00286A88">
        <w:rPr>
          <w:rFonts w:ascii="Times New Roman" w:hAnsi="Times New Roman" w:cs="Times New Roman"/>
          <w:sz w:val="24"/>
          <w:szCs w:val="24"/>
        </w:rPr>
        <w:fldChar w:fldCharType="begin"/>
      </w:r>
      <w:r w:rsidR="00F510A2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&lt;EndNote&gt;&lt;Cite&gt;&lt;Author&gt;NHCS&lt;/Author&gt;&lt;Year&gt;2015&lt;/Year&gt;&lt;RecNum&gt;44&lt;/RecNum&gt;&lt;DisplayText&gt;(7)&lt;/DisplayText&gt;&lt;record&gt;&lt;rec-number&gt;44&lt;/rec-number&gt;&lt;foreign-keys&gt;&lt;key app="EN" db-id="zftxvsz21rrdenexaxnv9atmrd5va00zz0a5" timestamp="1629760815"&gt;44&lt;/key&gt;&lt;/foreign-keys&gt;&lt;ref-type name="Report"&gt;27&lt;/ref-type&gt;&lt;contributors&gt;&lt;authors&gt;&lt;author&gt;NHCS&lt;/author&gt;&lt;/authors&gt;&lt;/contributors&gt;&lt;titles&gt;&lt;title&gt;2013-2014 Data Documentation, Codebook, and Frequencies&lt;/title&gt;&lt;secondary-title&gt;National Health and Nutrition Examination Survey. Data file: SXQ_H.xpt &lt;/secondary-title&gt;&lt;/titles&gt;&lt;dates&gt;&lt;year&gt;2015&lt;/year&gt;&lt;/dates&gt;&lt;urls&gt;&lt;related-urls&gt;&lt;url&gt;https://wwwn.cdc.gov/Nchs/Nhanes/2013-2014/SXQ_H.htm#SXD510&lt;/url&gt;&lt;/related-urls&gt;&lt;/urls&gt;&lt;/record&gt;&lt;/Cite&gt;&lt;/EndNote&gt;</w:instrText>
      </w:r>
      <w:r w:rsidRPr="00286A88">
        <w:rPr>
          <w:rFonts w:ascii="Times New Roman" w:hAnsi="Times New Roman" w:cs="Times New Roman"/>
          <w:sz w:val="24"/>
          <w:szCs w:val="24"/>
        </w:rPr>
        <w:fldChar w:fldCharType="separate"/>
      </w:r>
      <w:r w:rsidR="00F510A2">
        <w:rPr>
          <w:rFonts w:ascii="Times New Roman" w:hAnsi="Times New Roman" w:cs="Times New Roman"/>
          <w:noProof/>
          <w:sz w:val="24"/>
          <w:szCs w:val="24"/>
        </w:rPr>
        <w:t>(7)</w:t>
      </w:r>
      <w:r w:rsidRPr="00286A88">
        <w:rPr>
          <w:rFonts w:ascii="Times New Roman" w:hAnsi="Times New Roman" w:cs="Times New Roman"/>
          <w:sz w:val="24"/>
          <w:szCs w:val="24"/>
        </w:rPr>
        <w:fldChar w:fldCharType="end"/>
      </w:r>
      <w:r w:rsidRPr="00286A88">
        <w:rPr>
          <w:rFonts w:ascii="Times New Roman" w:hAnsi="Times New Roman" w:cs="Times New Roman"/>
          <w:sz w:val="24"/>
          <w:szCs w:val="24"/>
        </w:rPr>
        <w:t xml:space="preserve">. Thus, we restricted </w:t>
      </w:r>
      <w:r>
        <w:rPr>
          <w:rFonts w:ascii="Times New Roman" w:hAnsi="Times New Roman" w:cs="Times New Roman"/>
          <w:sz w:val="24"/>
          <w:szCs w:val="24"/>
        </w:rPr>
        <w:t>the NYC HANES</w:t>
      </w:r>
      <w:r w:rsidRPr="00286A88">
        <w:rPr>
          <w:rFonts w:ascii="Times New Roman" w:hAnsi="Times New Roman" w:cs="Times New Roman"/>
          <w:sz w:val="24"/>
          <w:szCs w:val="24"/>
        </w:rPr>
        <w:t xml:space="preserve"> sample to participants aged 20 to 59,</w:t>
      </w:r>
      <w:r>
        <w:rPr>
          <w:rFonts w:ascii="Times New Roman" w:hAnsi="Times New Roman" w:cs="Times New Roman"/>
          <w:sz w:val="24"/>
          <w:szCs w:val="24"/>
        </w:rPr>
        <w:t xml:space="preserve"> for most analyses, but</w:t>
      </w:r>
      <w:r w:rsidRPr="00286A88">
        <w:rPr>
          <w:rFonts w:ascii="Times New Roman" w:hAnsi="Times New Roman" w:cs="Times New Roman"/>
          <w:sz w:val="24"/>
          <w:szCs w:val="24"/>
        </w:rPr>
        <w:t xml:space="preserve"> included participants up to 69 in NYC for the age stratified </w:t>
      </w:r>
      <w:r>
        <w:rPr>
          <w:rFonts w:ascii="Times New Roman" w:hAnsi="Times New Roman" w:cs="Times New Roman"/>
          <w:sz w:val="24"/>
          <w:szCs w:val="24"/>
        </w:rPr>
        <w:t>measure</w:t>
      </w:r>
      <w:r w:rsidRPr="00286A88">
        <w:rPr>
          <w:rFonts w:ascii="Times New Roman" w:hAnsi="Times New Roman" w:cs="Times New Roman"/>
          <w:sz w:val="24"/>
          <w:szCs w:val="24"/>
        </w:rPr>
        <w:t>s. The final analytic sample of NYC H</w:t>
      </w:r>
      <w:r>
        <w:rPr>
          <w:rFonts w:ascii="Times New Roman" w:hAnsi="Times New Roman" w:cs="Times New Roman"/>
          <w:sz w:val="24"/>
          <w:szCs w:val="24"/>
        </w:rPr>
        <w:t>ANES</w:t>
      </w:r>
      <w:r w:rsidRPr="00286A88">
        <w:rPr>
          <w:rFonts w:ascii="Times New Roman" w:hAnsi="Times New Roman" w:cs="Times New Roman"/>
          <w:sz w:val="24"/>
          <w:szCs w:val="24"/>
        </w:rPr>
        <w:t xml:space="preserve"> was 1,393 and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286A88">
        <w:rPr>
          <w:rFonts w:ascii="Times New Roman" w:hAnsi="Times New Roman" w:cs="Times New Roman"/>
          <w:sz w:val="24"/>
          <w:szCs w:val="24"/>
        </w:rPr>
        <w:t>NHANES 7,697 participants.</w:t>
      </w:r>
    </w:p>
    <w:p w14:paraId="697168EB" w14:textId="77777777" w:rsidR="000208CE" w:rsidRDefault="000208CE" w:rsidP="000929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F9927F9" w14:textId="6FF2709B" w:rsidR="000929E5" w:rsidRDefault="000929E5" w:rsidP="000929E5">
      <w:pPr>
        <w:rPr>
          <w:rFonts w:ascii="Times New Roman" w:hAnsi="Times New Roman" w:cs="Times New Roman"/>
          <w:b/>
          <w:sz w:val="24"/>
          <w:szCs w:val="24"/>
        </w:rPr>
      </w:pPr>
      <w:r w:rsidRPr="00286A88">
        <w:rPr>
          <w:rFonts w:ascii="Times New Roman" w:hAnsi="Times New Roman" w:cs="Times New Roman"/>
          <w:b/>
          <w:sz w:val="24"/>
          <w:szCs w:val="24"/>
        </w:rPr>
        <w:t>Results</w:t>
      </w:r>
    </w:p>
    <w:p w14:paraId="4F6297E7" w14:textId="5DD5543A" w:rsidR="003D6070" w:rsidRDefault="004B2AE2" w:rsidP="000F424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 shows the </w:t>
      </w:r>
      <w:commentRangeStart w:id="29"/>
      <w:del w:id="30" w:author="Heidi Jones" w:date="2021-09-08T12:04:00Z">
        <w:r w:rsidDel="000208CE">
          <w:rPr>
            <w:rFonts w:ascii="Times New Roman" w:hAnsi="Times New Roman" w:cs="Times New Roman"/>
            <w:sz w:val="24"/>
            <w:szCs w:val="24"/>
          </w:rPr>
          <w:delText xml:space="preserve">unweighted </w:delText>
        </w:r>
      </w:del>
      <w:r>
        <w:rPr>
          <w:rFonts w:ascii="Times New Roman" w:hAnsi="Times New Roman" w:cs="Times New Roman"/>
          <w:sz w:val="24"/>
          <w:szCs w:val="24"/>
        </w:rPr>
        <w:t>characteristics</w:t>
      </w:r>
      <w:commentRangeEnd w:id="29"/>
      <w:r w:rsidR="000208CE">
        <w:rPr>
          <w:rStyle w:val="CommentReference"/>
        </w:rPr>
        <w:commentReference w:id="29"/>
      </w:r>
      <w:r>
        <w:rPr>
          <w:rFonts w:ascii="Times New Roman" w:hAnsi="Times New Roman" w:cs="Times New Roman"/>
          <w:sz w:val="24"/>
          <w:szCs w:val="24"/>
        </w:rPr>
        <w:t xml:space="preserve"> of the participants of NYC HANES and NHANES. In NYC </w:t>
      </w:r>
      <w:commentRangeStart w:id="31"/>
      <w:r>
        <w:rPr>
          <w:rFonts w:ascii="Times New Roman" w:hAnsi="Times New Roman" w:cs="Times New Roman"/>
          <w:sz w:val="24"/>
          <w:szCs w:val="24"/>
        </w:rPr>
        <w:t>58</w:t>
      </w:r>
      <w:commentRangeEnd w:id="31"/>
      <w:r w:rsidR="000208CE">
        <w:rPr>
          <w:rStyle w:val="CommentReference"/>
        </w:rPr>
        <w:commentReference w:id="31"/>
      </w:r>
      <w:r>
        <w:rPr>
          <w:rFonts w:ascii="Times New Roman" w:hAnsi="Times New Roman" w:cs="Times New Roman"/>
          <w:sz w:val="24"/>
          <w:szCs w:val="24"/>
        </w:rPr>
        <w:t xml:space="preserve">.1% of the respondents were female, and in NHANES 51.4% were female. </w:t>
      </w:r>
      <w:r w:rsidR="00DD4E01">
        <w:rPr>
          <w:rFonts w:ascii="Times New Roman" w:hAnsi="Times New Roman" w:cs="Times New Roman"/>
          <w:sz w:val="24"/>
          <w:szCs w:val="24"/>
        </w:rPr>
        <w:t xml:space="preserve">In both surveys, approximately 25% of the sample was in the 20-29 age group. </w:t>
      </w:r>
      <w:commentRangeStart w:id="32"/>
      <w:r w:rsidR="00DD4E01">
        <w:rPr>
          <w:rFonts w:ascii="Times New Roman" w:hAnsi="Times New Roman" w:cs="Times New Roman"/>
          <w:sz w:val="24"/>
          <w:szCs w:val="24"/>
        </w:rPr>
        <w:t>Both</w:t>
      </w:r>
      <w:commentRangeEnd w:id="32"/>
      <w:r w:rsidR="000F4240">
        <w:rPr>
          <w:rStyle w:val="CommentReference"/>
        </w:rPr>
        <w:commentReference w:id="32"/>
      </w:r>
      <w:r w:rsidR="00DD4E01">
        <w:rPr>
          <w:rFonts w:ascii="Times New Roman" w:hAnsi="Times New Roman" w:cs="Times New Roman"/>
          <w:sz w:val="24"/>
          <w:szCs w:val="24"/>
        </w:rPr>
        <w:t xml:space="preserve"> surveys had a similar distribution of participants by race/ethnicity. </w:t>
      </w:r>
      <w:r w:rsidR="000F4240">
        <w:rPr>
          <w:rFonts w:ascii="Times New Roman" w:hAnsi="Times New Roman" w:cs="Times New Roman"/>
          <w:sz w:val="24"/>
          <w:szCs w:val="24"/>
        </w:rPr>
        <w:t>Regarding BMI, while the largest proportion (38.5%) in NYC had a BMI below 25</w:t>
      </w:r>
      <w:r w:rsidR="000F4240">
        <w:rPr>
          <w:rFonts w:ascii="Times New Roman" w:hAnsi="Times New Roman" w:cs="Times New Roman"/>
          <w:sz w:val="24"/>
          <w:szCs w:val="24"/>
        </w:rPr>
        <w:t>,</w:t>
      </w:r>
      <w:r w:rsidR="000F4240">
        <w:rPr>
          <w:rFonts w:ascii="Times New Roman" w:hAnsi="Times New Roman" w:cs="Times New Roman"/>
          <w:sz w:val="24"/>
          <w:szCs w:val="24"/>
        </w:rPr>
        <w:t xml:space="preserve"> at the </w:t>
      </w:r>
      <w:r w:rsidR="000F4240">
        <w:rPr>
          <w:rFonts w:ascii="Times New Roman" w:hAnsi="Times New Roman" w:cs="Times New Roman"/>
          <w:sz w:val="24"/>
          <w:szCs w:val="24"/>
        </w:rPr>
        <w:t>n</w:t>
      </w:r>
      <w:r w:rsidR="000F4240">
        <w:rPr>
          <w:rFonts w:ascii="Times New Roman" w:hAnsi="Times New Roman" w:cs="Times New Roman"/>
          <w:sz w:val="24"/>
          <w:szCs w:val="24"/>
        </w:rPr>
        <w:t xml:space="preserve">ational level, the largest proportion (36.8%) had a BMI of 30 or higher. </w:t>
      </w:r>
      <w:r w:rsidR="000F4240">
        <w:rPr>
          <w:rFonts w:ascii="Times New Roman" w:hAnsi="Times New Roman" w:cs="Times New Roman"/>
          <w:sz w:val="24"/>
          <w:szCs w:val="24"/>
        </w:rPr>
        <w:t xml:space="preserve"> </w:t>
      </w:r>
      <w:r w:rsidR="00DD4E01">
        <w:rPr>
          <w:rFonts w:ascii="Times New Roman" w:hAnsi="Times New Roman" w:cs="Times New Roman"/>
          <w:sz w:val="24"/>
          <w:szCs w:val="24"/>
        </w:rPr>
        <w:t>In both surveys, more than 90% of the participants reported ever having vaginal sex, more than 80% reported ever having oral sex, and approximately 14% of the participants in NYC reported ever having same</w:t>
      </w:r>
      <w:r w:rsidR="00B54CED">
        <w:rPr>
          <w:rFonts w:ascii="Times New Roman" w:hAnsi="Times New Roman" w:cs="Times New Roman"/>
          <w:sz w:val="24"/>
          <w:szCs w:val="24"/>
        </w:rPr>
        <w:t>-sex</w:t>
      </w:r>
      <w:r w:rsidR="00DD4E01">
        <w:rPr>
          <w:rFonts w:ascii="Times New Roman" w:hAnsi="Times New Roman" w:cs="Times New Roman"/>
          <w:sz w:val="24"/>
          <w:szCs w:val="24"/>
        </w:rPr>
        <w:t xml:space="preserve"> sex </w:t>
      </w:r>
      <w:r w:rsidR="000F4240">
        <w:rPr>
          <w:rFonts w:ascii="Times New Roman" w:hAnsi="Times New Roman" w:cs="Times New Roman"/>
          <w:sz w:val="24"/>
          <w:szCs w:val="24"/>
        </w:rPr>
        <w:t>compared with</w:t>
      </w:r>
      <w:r w:rsidR="00DD4E01">
        <w:rPr>
          <w:rFonts w:ascii="Times New Roman" w:hAnsi="Times New Roman" w:cs="Times New Roman"/>
          <w:sz w:val="24"/>
          <w:szCs w:val="24"/>
        </w:rPr>
        <w:t xml:space="preserve"> 8% at the </w:t>
      </w:r>
      <w:r w:rsidR="000F4240">
        <w:rPr>
          <w:rFonts w:ascii="Times New Roman" w:hAnsi="Times New Roman" w:cs="Times New Roman"/>
          <w:sz w:val="24"/>
          <w:szCs w:val="24"/>
        </w:rPr>
        <w:t>n</w:t>
      </w:r>
      <w:r w:rsidR="00DD4E01">
        <w:rPr>
          <w:rFonts w:ascii="Times New Roman" w:hAnsi="Times New Roman" w:cs="Times New Roman"/>
          <w:sz w:val="24"/>
          <w:szCs w:val="24"/>
        </w:rPr>
        <w:t xml:space="preserve">ational level. </w:t>
      </w:r>
      <w:r w:rsidR="0059149C">
        <w:rPr>
          <w:rFonts w:ascii="Times New Roman" w:hAnsi="Times New Roman" w:cs="Times New Roman"/>
          <w:sz w:val="24"/>
          <w:szCs w:val="24"/>
        </w:rPr>
        <w:t>Across all three sex</w:t>
      </w:r>
      <w:r w:rsidR="00BE53C3">
        <w:rPr>
          <w:rFonts w:ascii="Times New Roman" w:hAnsi="Times New Roman" w:cs="Times New Roman"/>
          <w:sz w:val="24"/>
          <w:szCs w:val="24"/>
        </w:rPr>
        <w:t>ual</w:t>
      </w:r>
      <w:r w:rsidR="0059149C">
        <w:rPr>
          <w:rFonts w:ascii="Times New Roman" w:hAnsi="Times New Roman" w:cs="Times New Roman"/>
          <w:sz w:val="24"/>
          <w:szCs w:val="24"/>
        </w:rPr>
        <w:t xml:space="preserve"> behaviors, participants in NYC report higher number of </w:t>
      </w:r>
      <w:r w:rsidR="00BE53C3">
        <w:rPr>
          <w:rFonts w:ascii="Times New Roman" w:hAnsi="Times New Roman" w:cs="Times New Roman"/>
          <w:sz w:val="24"/>
          <w:szCs w:val="24"/>
        </w:rPr>
        <w:t>past-year partners than at the n</w:t>
      </w:r>
      <w:r w:rsidR="0059149C">
        <w:rPr>
          <w:rFonts w:ascii="Times New Roman" w:hAnsi="Times New Roman" w:cs="Times New Roman"/>
          <w:sz w:val="24"/>
          <w:szCs w:val="24"/>
        </w:rPr>
        <w:t>ational level.</w:t>
      </w:r>
    </w:p>
    <w:p w14:paraId="138BB348" w14:textId="4A0CC09E" w:rsidR="00DD4E01" w:rsidRDefault="00DD4E01" w:rsidP="00B54CE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 shows the </w:t>
      </w:r>
      <w:r w:rsidR="000F4240">
        <w:rPr>
          <w:rFonts w:ascii="Times New Roman" w:hAnsi="Times New Roman" w:cs="Times New Roman"/>
          <w:sz w:val="24"/>
          <w:szCs w:val="24"/>
        </w:rPr>
        <w:t xml:space="preserve">age-standardized </w:t>
      </w:r>
      <w:r>
        <w:rPr>
          <w:rFonts w:ascii="Times New Roman" w:hAnsi="Times New Roman" w:cs="Times New Roman"/>
          <w:sz w:val="24"/>
          <w:szCs w:val="24"/>
        </w:rPr>
        <w:t>distribution of lifetime prevalence</w:t>
      </w:r>
      <w:r w:rsidR="000F424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vaginal, oral and/or </w:t>
      </w:r>
      <w:r w:rsidR="00B54CED">
        <w:rPr>
          <w:rFonts w:ascii="Times New Roman" w:hAnsi="Times New Roman" w:cs="Times New Roman"/>
          <w:sz w:val="24"/>
          <w:szCs w:val="24"/>
        </w:rPr>
        <w:t>same-sex sex</w:t>
      </w:r>
      <w:r>
        <w:rPr>
          <w:rFonts w:ascii="Times New Roman" w:hAnsi="Times New Roman" w:cs="Times New Roman"/>
          <w:sz w:val="24"/>
          <w:szCs w:val="24"/>
        </w:rPr>
        <w:t xml:space="preserve"> in NYC and </w:t>
      </w:r>
      <w:r w:rsidR="00B348D0">
        <w:rPr>
          <w:rFonts w:ascii="Times New Roman" w:hAnsi="Times New Roman" w:cs="Times New Roman"/>
          <w:sz w:val="24"/>
          <w:szCs w:val="24"/>
        </w:rPr>
        <w:t>at the n</w:t>
      </w:r>
      <w:r>
        <w:rPr>
          <w:rFonts w:ascii="Times New Roman" w:hAnsi="Times New Roman" w:cs="Times New Roman"/>
          <w:sz w:val="24"/>
          <w:szCs w:val="24"/>
        </w:rPr>
        <w:t>ational</w:t>
      </w:r>
      <w:r w:rsidR="00B348D0">
        <w:rPr>
          <w:rFonts w:ascii="Times New Roman" w:hAnsi="Times New Roman" w:cs="Times New Roman"/>
          <w:sz w:val="24"/>
          <w:szCs w:val="24"/>
        </w:rPr>
        <w:t xml:space="preserve"> level</w:t>
      </w:r>
      <w:r>
        <w:rPr>
          <w:rFonts w:ascii="Times New Roman" w:hAnsi="Times New Roman" w:cs="Times New Roman"/>
          <w:sz w:val="24"/>
          <w:szCs w:val="24"/>
        </w:rPr>
        <w:t xml:space="preserve"> by sex. </w:t>
      </w:r>
      <w:r w:rsidR="007635FF">
        <w:rPr>
          <w:rFonts w:ascii="Times New Roman" w:hAnsi="Times New Roman" w:cs="Times New Roman"/>
          <w:sz w:val="24"/>
          <w:szCs w:val="24"/>
        </w:rPr>
        <w:t>Lifetime prevalence</w:t>
      </w:r>
      <w:r w:rsidR="000F4240">
        <w:rPr>
          <w:rFonts w:ascii="Times New Roman" w:hAnsi="Times New Roman" w:cs="Times New Roman"/>
          <w:sz w:val="24"/>
          <w:szCs w:val="24"/>
        </w:rPr>
        <w:t>s</w:t>
      </w:r>
      <w:r w:rsidR="007635FF">
        <w:rPr>
          <w:rFonts w:ascii="Times New Roman" w:hAnsi="Times New Roman" w:cs="Times New Roman"/>
          <w:sz w:val="24"/>
          <w:szCs w:val="24"/>
        </w:rPr>
        <w:t xml:space="preserve"> of vaginal, oral and </w:t>
      </w:r>
      <w:r w:rsidR="00B54CED">
        <w:rPr>
          <w:rFonts w:ascii="Times New Roman" w:hAnsi="Times New Roman" w:cs="Times New Roman"/>
          <w:sz w:val="24"/>
          <w:szCs w:val="24"/>
        </w:rPr>
        <w:t>same-sex sex</w:t>
      </w:r>
      <w:r w:rsidR="00B348D0">
        <w:rPr>
          <w:rFonts w:ascii="Times New Roman" w:hAnsi="Times New Roman" w:cs="Times New Roman"/>
          <w:sz w:val="24"/>
          <w:szCs w:val="24"/>
        </w:rPr>
        <w:t xml:space="preserve"> </w:t>
      </w:r>
      <w:r w:rsidR="00BE53C3">
        <w:rPr>
          <w:rFonts w:ascii="Times New Roman" w:hAnsi="Times New Roman" w:cs="Times New Roman"/>
          <w:sz w:val="24"/>
          <w:szCs w:val="24"/>
        </w:rPr>
        <w:t>w</w:t>
      </w:r>
      <w:r w:rsidR="000F4240">
        <w:rPr>
          <w:rFonts w:ascii="Times New Roman" w:hAnsi="Times New Roman" w:cs="Times New Roman"/>
          <w:sz w:val="24"/>
          <w:szCs w:val="24"/>
        </w:rPr>
        <w:t>ere</w:t>
      </w:r>
      <w:r w:rsidR="00B348D0">
        <w:rPr>
          <w:rFonts w:ascii="Times New Roman" w:hAnsi="Times New Roman" w:cs="Times New Roman"/>
          <w:sz w:val="24"/>
          <w:szCs w:val="24"/>
        </w:rPr>
        <w:t xml:space="preserve"> similar between NYC and n</w:t>
      </w:r>
      <w:r w:rsidR="007635FF">
        <w:rPr>
          <w:rFonts w:ascii="Times New Roman" w:hAnsi="Times New Roman" w:cs="Times New Roman"/>
          <w:sz w:val="24"/>
          <w:szCs w:val="24"/>
        </w:rPr>
        <w:t>ational</w:t>
      </w:r>
      <w:r w:rsidR="000F4240">
        <w:rPr>
          <w:rFonts w:ascii="Times New Roman" w:hAnsi="Times New Roman" w:cs="Times New Roman"/>
          <w:sz w:val="24"/>
          <w:szCs w:val="24"/>
        </w:rPr>
        <w:t>ly</w:t>
      </w:r>
      <w:r w:rsidR="007635FF">
        <w:rPr>
          <w:rFonts w:ascii="Times New Roman" w:hAnsi="Times New Roman" w:cs="Times New Roman"/>
          <w:sz w:val="24"/>
          <w:szCs w:val="24"/>
        </w:rPr>
        <w:t xml:space="preserve"> and </w:t>
      </w:r>
      <w:r w:rsidR="00BE53C3">
        <w:rPr>
          <w:rFonts w:ascii="Times New Roman" w:hAnsi="Times New Roman" w:cs="Times New Roman"/>
          <w:sz w:val="24"/>
          <w:szCs w:val="24"/>
        </w:rPr>
        <w:t>between</w:t>
      </w:r>
      <w:r w:rsidR="007635FF">
        <w:rPr>
          <w:rFonts w:ascii="Times New Roman" w:hAnsi="Times New Roman" w:cs="Times New Roman"/>
          <w:sz w:val="24"/>
          <w:szCs w:val="24"/>
        </w:rPr>
        <w:t xml:space="preserve"> females and males. At the national level, a higher proportion of </w:t>
      </w:r>
      <w:r w:rsidR="000F4240">
        <w:rPr>
          <w:rFonts w:ascii="Times New Roman" w:hAnsi="Times New Roman" w:cs="Times New Roman"/>
          <w:sz w:val="24"/>
          <w:szCs w:val="24"/>
        </w:rPr>
        <w:t xml:space="preserve">both males and females </w:t>
      </w:r>
      <w:r w:rsidR="007635FF">
        <w:rPr>
          <w:rFonts w:ascii="Times New Roman" w:hAnsi="Times New Roman" w:cs="Times New Roman"/>
          <w:sz w:val="24"/>
          <w:szCs w:val="24"/>
        </w:rPr>
        <w:t>who report</w:t>
      </w:r>
      <w:r w:rsidR="00BE53C3">
        <w:rPr>
          <w:rFonts w:ascii="Times New Roman" w:hAnsi="Times New Roman" w:cs="Times New Roman"/>
          <w:sz w:val="24"/>
          <w:szCs w:val="24"/>
        </w:rPr>
        <w:t>ed</w:t>
      </w:r>
      <w:r w:rsidR="007635FF">
        <w:rPr>
          <w:rFonts w:ascii="Times New Roman" w:hAnsi="Times New Roman" w:cs="Times New Roman"/>
          <w:sz w:val="24"/>
          <w:szCs w:val="24"/>
        </w:rPr>
        <w:t xml:space="preserve"> ever </w:t>
      </w:r>
      <w:r w:rsidR="007635FF">
        <w:rPr>
          <w:rFonts w:ascii="Times New Roman" w:hAnsi="Times New Roman" w:cs="Times New Roman"/>
          <w:sz w:val="24"/>
          <w:szCs w:val="24"/>
        </w:rPr>
        <w:lastRenderedPageBreak/>
        <w:t>having vaginal sex report</w:t>
      </w:r>
      <w:r w:rsidR="00BE53C3">
        <w:rPr>
          <w:rFonts w:ascii="Times New Roman" w:hAnsi="Times New Roman" w:cs="Times New Roman"/>
          <w:sz w:val="24"/>
          <w:szCs w:val="24"/>
        </w:rPr>
        <w:t>ed</w:t>
      </w:r>
      <w:r w:rsidR="007635FF">
        <w:rPr>
          <w:rFonts w:ascii="Times New Roman" w:hAnsi="Times New Roman" w:cs="Times New Roman"/>
          <w:sz w:val="24"/>
          <w:szCs w:val="24"/>
        </w:rPr>
        <w:t xml:space="preserve"> </w:t>
      </w:r>
      <w:r w:rsidR="00BE53C3">
        <w:rPr>
          <w:rFonts w:ascii="Times New Roman" w:hAnsi="Times New Roman" w:cs="Times New Roman"/>
          <w:sz w:val="24"/>
          <w:szCs w:val="24"/>
        </w:rPr>
        <w:t>zero</w:t>
      </w:r>
      <w:r w:rsidR="007635FF">
        <w:rPr>
          <w:rFonts w:ascii="Times New Roman" w:hAnsi="Times New Roman" w:cs="Times New Roman"/>
          <w:sz w:val="24"/>
          <w:szCs w:val="24"/>
        </w:rPr>
        <w:t xml:space="preserve"> partners in the past year compared to NYC. </w:t>
      </w:r>
      <w:r w:rsidR="000F4240">
        <w:rPr>
          <w:rFonts w:ascii="Times New Roman" w:hAnsi="Times New Roman" w:cs="Times New Roman"/>
          <w:sz w:val="24"/>
          <w:szCs w:val="24"/>
        </w:rPr>
        <w:t xml:space="preserve">In NYC, the distribution of number of vaginal sex partners were different between males and females; more females reported one partner than males, while more males reported 2 or more partners than females.  </w:t>
      </w:r>
      <w:r w:rsidR="00B348D0">
        <w:rPr>
          <w:rFonts w:ascii="Times New Roman" w:hAnsi="Times New Roman" w:cs="Times New Roman"/>
          <w:sz w:val="24"/>
          <w:szCs w:val="24"/>
        </w:rPr>
        <w:t>At the national level, the proportion of zero past-year oral sex partners</w:t>
      </w:r>
      <w:r w:rsidR="00BE53C3">
        <w:rPr>
          <w:rFonts w:ascii="Times New Roman" w:hAnsi="Times New Roman" w:cs="Times New Roman"/>
          <w:sz w:val="24"/>
          <w:szCs w:val="24"/>
        </w:rPr>
        <w:t xml:space="preserve"> was</w:t>
      </w:r>
      <w:r w:rsidR="00B348D0">
        <w:rPr>
          <w:rFonts w:ascii="Times New Roman" w:hAnsi="Times New Roman" w:cs="Times New Roman"/>
          <w:sz w:val="24"/>
          <w:szCs w:val="24"/>
        </w:rPr>
        <w:t xml:space="preserve"> lower than in NYC for both females and males. </w:t>
      </w:r>
      <w:r w:rsidR="00B54CED">
        <w:rPr>
          <w:rFonts w:ascii="Times New Roman" w:hAnsi="Times New Roman" w:cs="Times New Roman"/>
          <w:sz w:val="24"/>
          <w:szCs w:val="24"/>
        </w:rPr>
        <w:t>On average, reports of one, two, o</w:t>
      </w:r>
      <w:r w:rsidR="00BE53C3">
        <w:rPr>
          <w:rFonts w:ascii="Times New Roman" w:hAnsi="Times New Roman" w:cs="Times New Roman"/>
          <w:sz w:val="24"/>
          <w:szCs w:val="24"/>
        </w:rPr>
        <w:t xml:space="preserve">r more </w:t>
      </w:r>
      <w:r w:rsidR="000F4240">
        <w:rPr>
          <w:rFonts w:ascii="Times New Roman" w:hAnsi="Times New Roman" w:cs="Times New Roman"/>
          <w:sz w:val="24"/>
          <w:szCs w:val="24"/>
        </w:rPr>
        <w:t xml:space="preserve">oral sex </w:t>
      </w:r>
      <w:r w:rsidR="00BE53C3">
        <w:rPr>
          <w:rFonts w:ascii="Times New Roman" w:hAnsi="Times New Roman" w:cs="Times New Roman"/>
          <w:sz w:val="24"/>
          <w:szCs w:val="24"/>
        </w:rPr>
        <w:t>partners w</w:t>
      </w:r>
      <w:r w:rsidR="000F4240">
        <w:rPr>
          <w:rFonts w:ascii="Times New Roman" w:hAnsi="Times New Roman" w:cs="Times New Roman"/>
          <w:sz w:val="24"/>
          <w:szCs w:val="24"/>
        </w:rPr>
        <w:t>ere</w:t>
      </w:r>
      <w:r w:rsidR="00B54CED">
        <w:rPr>
          <w:rFonts w:ascii="Times New Roman" w:hAnsi="Times New Roman" w:cs="Times New Roman"/>
          <w:sz w:val="24"/>
          <w:szCs w:val="24"/>
        </w:rPr>
        <w:t xml:space="preserve"> similar in NYC and at the national level for females and males. Among participants who reported ever having same-sex sex, higher proportion of NYC males report</w:t>
      </w:r>
      <w:r w:rsidR="00BE53C3">
        <w:rPr>
          <w:rFonts w:ascii="Times New Roman" w:hAnsi="Times New Roman" w:cs="Times New Roman"/>
          <w:sz w:val="24"/>
          <w:szCs w:val="24"/>
        </w:rPr>
        <w:t>ed</w:t>
      </w:r>
      <w:r w:rsidR="00B54CED">
        <w:rPr>
          <w:rFonts w:ascii="Times New Roman" w:hAnsi="Times New Roman" w:cs="Times New Roman"/>
          <w:sz w:val="24"/>
          <w:szCs w:val="24"/>
        </w:rPr>
        <w:t xml:space="preserve"> one or more partners than </w:t>
      </w:r>
      <w:r w:rsidR="000F4240">
        <w:rPr>
          <w:rFonts w:ascii="Times New Roman" w:hAnsi="Times New Roman" w:cs="Times New Roman"/>
          <w:sz w:val="24"/>
          <w:szCs w:val="24"/>
        </w:rPr>
        <w:t>nationally</w:t>
      </w:r>
      <w:r w:rsidR="00B54CE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A3997C" w14:textId="4E063C52" w:rsidR="00DD4E01" w:rsidRDefault="00DD4E01" w:rsidP="007E7E6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2 shows the </w:t>
      </w:r>
      <w:r w:rsidR="000F4240">
        <w:rPr>
          <w:rFonts w:ascii="Times New Roman" w:hAnsi="Times New Roman" w:cs="Times New Roman"/>
          <w:sz w:val="24"/>
          <w:szCs w:val="24"/>
        </w:rPr>
        <w:t xml:space="preserve">age-standardized </w:t>
      </w:r>
      <w:r>
        <w:rPr>
          <w:rFonts w:ascii="Times New Roman" w:hAnsi="Times New Roman" w:cs="Times New Roman"/>
          <w:sz w:val="24"/>
          <w:szCs w:val="24"/>
        </w:rPr>
        <w:t xml:space="preserve">distribution of lifetime prevalence of vaginal, oral and/or </w:t>
      </w:r>
      <w:r w:rsidR="00B54CED">
        <w:rPr>
          <w:rFonts w:ascii="Times New Roman" w:hAnsi="Times New Roman" w:cs="Times New Roman"/>
          <w:sz w:val="24"/>
          <w:szCs w:val="24"/>
        </w:rPr>
        <w:t>same-sex sex</w:t>
      </w:r>
      <w:r>
        <w:rPr>
          <w:rFonts w:ascii="Times New Roman" w:hAnsi="Times New Roman" w:cs="Times New Roman"/>
          <w:sz w:val="24"/>
          <w:szCs w:val="24"/>
        </w:rPr>
        <w:t xml:space="preserve"> in NYC and </w:t>
      </w:r>
      <w:r w:rsidR="000F424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ational</w:t>
      </w:r>
      <w:r w:rsidR="000F4240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by age group. </w:t>
      </w:r>
      <w:r w:rsidR="007E7E68">
        <w:rPr>
          <w:rFonts w:ascii="Times New Roman" w:hAnsi="Times New Roman" w:cs="Times New Roman"/>
          <w:sz w:val="24"/>
          <w:szCs w:val="24"/>
        </w:rPr>
        <w:t xml:space="preserve">Overall, the distribution of sexual behaviors and reported number of partners follows a similar distribution by age in NYC and at the national level. </w:t>
      </w:r>
      <w:r w:rsidR="000F4240">
        <w:rPr>
          <w:rFonts w:ascii="Times New Roman" w:hAnsi="Times New Roman" w:cs="Times New Roman"/>
          <w:sz w:val="24"/>
          <w:szCs w:val="24"/>
        </w:rPr>
        <w:t>The m</w:t>
      </w:r>
      <w:r w:rsidR="007E7E68">
        <w:rPr>
          <w:rFonts w:ascii="Times New Roman" w:hAnsi="Times New Roman" w:cs="Times New Roman"/>
          <w:sz w:val="24"/>
          <w:szCs w:val="24"/>
        </w:rPr>
        <w:t xml:space="preserve">ain difference </w:t>
      </w:r>
      <w:r w:rsidR="00BE53C3">
        <w:rPr>
          <w:rFonts w:ascii="Times New Roman" w:hAnsi="Times New Roman" w:cs="Times New Roman"/>
          <w:sz w:val="24"/>
          <w:szCs w:val="24"/>
        </w:rPr>
        <w:t xml:space="preserve">was </w:t>
      </w:r>
      <w:r w:rsidR="007E7E68">
        <w:rPr>
          <w:rFonts w:ascii="Times New Roman" w:hAnsi="Times New Roman" w:cs="Times New Roman"/>
          <w:sz w:val="24"/>
          <w:szCs w:val="24"/>
        </w:rPr>
        <w:t xml:space="preserve">among </w:t>
      </w:r>
      <w:r w:rsidR="000F4240">
        <w:rPr>
          <w:rFonts w:ascii="Times New Roman" w:hAnsi="Times New Roman" w:cs="Times New Roman"/>
          <w:sz w:val="24"/>
          <w:szCs w:val="24"/>
        </w:rPr>
        <w:t xml:space="preserve">those </w:t>
      </w:r>
      <w:r w:rsidR="007E7E68">
        <w:rPr>
          <w:rFonts w:ascii="Times New Roman" w:hAnsi="Times New Roman" w:cs="Times New Roman"/>
          <w:sz w:val="24"/>
          <w:szCs w:val="24"/>
        </w:rPr>
        <w:t>age</w:t>
      </w:r>
      <w:r w:rsidR="000F4240">
        <w:rPr>
          <w:rFonts w:ascii="Times New Roman" w:hAnsi="Times New Roman" w:cs="Times New Roman"/>
          <w:sz w:val="24"/>
          <w:szCs w:val="24"/>
        </w:rPr>
        <w:t>d</w:t>
      </w:r>
      <w:r w:rsidR="007E7E68">
        <w:rPr>
          <w:rFonts w:ascii="Times New Roman" w:hAnsi="Times New Roman" w:cs="Times New Roman"/>
          <w:sz w:val="24"/>
          <w:szCs w:val="24"/>
        </w:rPr>
        <w:t xml:space="preserve"> 50-59</w:t>
      </w:r>
      <w:r w:rsidR="00BE53C3">
        <w:rPr>
          <w:rFonts w:ascii="Times New Roman" w:hAnsi="Times New Roman" w:cs="Times New Roman"/>
          <w:sz w:val="24"/>
          <w:szCs w:val="24"/>
        </w:rPr>
        <w:t>. A</w:t>
      </w:r>
      <w:r w:rsidR="007E7E68">
        <w:rPr>
          <w:rFonts w:ascii="Times New Roman" w:hAnsi="Times New Roman" w:cs="Times New Roman"/>
          <w:sz w:val="24"/>
          <w:szCs w:val="24"/>
        </w:rPr>
        <w:t xml:space="preserve"> higher proportion of participants </w:t>
      </w:r>
      <w:r w:rsidR="00BE53C3">
        <w:rPr>
          <w:rFonts w:ascii="Times New Roman" w:hAnsi="Times New Roman" w:cs="Times New Roman"/>
          <w:sz w:val="24"/>
          <w:szCs w:val="24"/>
        </w:rPr>
        <w:t xml:space="preserve">in this age group </w:t>
      </w:r>
      <w:r w:rsidR="007E7E68">
        <w:rPr>
          <w:rFonts w:ascii="Times New Roman" w:hAnsi="Times New Roman" w:cs="Times New Roman"/>
          <w:sz w:val="24"/>
          <w:szCs w:val="24"/>
        </w:rPr>
        <w:t>in NYC report</w:t>
      </w:r>
      <w:r w:rsidR="00BE53C3">
        <w:rPr>
          <w:rFonts w:ascii="Times New Roman" w:hAnsi="Times New Roman" w:cs="Times New Roman"/>
          <w:sz w:val="24"/>
          <w:szCs w:val="24"/>
        </w:rPr>
        <w:t>ed</w:t>
      </w:r>
      <w:r w:rsidR="007E7E68">
        <w:rPr>
          <w:rFonts w:ascii="Times New Roman" w:hAnsi="Times New Roman" w:cs="Times New Roman"/>
          <w:sz w:val="24"/>
          <w:szCs w:val="24"/>
        </w:rPr>
        <w:t xml:space="preserve"> </w:t>
      </w:r>
      <w:r w:rsidR="00BE53C3">
        <w:rPr>
          <w:rFonts w:ascii="Times New Roman" w:hAnsi="Times New Roman" w:cs="Times New Roman"/>
          <w:sz w:val="24"/>
          <w:szCs w:val="24"/>
        </w:rPr>
        <w:t>one</w:t>
      </w:r>
      <w:r w:rsidR="007E7E68">
        <w:rPr>
          <w:rFonts w:ascii="Times New Roman" w:hAnsi="Times New Roman" w:cs="Times New Roman"/>
          <w:sz w:val="24"/>
          <w:szCs w:val="24"/>
        </w:rPr>
        <w:t xml:space="preserve"> </w:t>
      </w:r>
      <w:r w:rsidR="00BE53C3">
        <w:rPr>
          <w:rFonts w:ascii="Times New Roman" w:hAnsi="Times New Roman" w:cs="Times New Roman"/>
          <w:sz w:val="24"/>
          <w:szCs w:val="24"/>
        </w:rPr>
        <w:t>vaginal sex partner and/or one</w:t>
      </w:r>
      <w:r w:rsidR="007E7E68">
        <w:rPr>
          <w:rFonts w:ascii="Times New Roman" w:hAnsi="Times New Roman" w:cs="Times New Roman"/>
          <w:sz w:val="24"/>
          <w:szCs w:val="24"/>
        </w:rPr>
        <w:t xml:space="preserve"> oral sex partner than at the national level. In the case of NYC, where it was possible to observe reported number of past-year partners</w:t>
      </w:r>
      <w:r w:rsidR="00BE53C3">
        <w:rPr>
          <w:rFonts w:ascii="Times New Roman" w:hAnsi="Times New Roman" w:cs="Times New Roman"/>
          <w:sz w:val="24"/>
          <w:szCs w:val="24"/>
        </w:rPr>
        <w:t xml:space="preserve"> for participants ages 60-69</w:t>
      </w:r>
      <w:r w:rsidR="007E7E68">
        <w:rPr>
          <w:rFonts w:ascii="Times New Roman" w:hAnsi="Times New Roman" w:cs="Times New Roman"/>
          <w:sz w:val="24"/>
          <w:szCs w:val="24"/>
        </w:rPr>
        <w:t>, the proportion of participants who report at least one partner is similar to those ages 50-59.</w:t>
      </w:r>
    </w:p>
    <w:p w14:paraId="588AF4B5" w14:textId="59EBADAB" w:rsidR="004721EC" w:rsidRDefault="00DD4E01" w:rsidP="00B6280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3 shows the </w:t>
      </w:r>
      <w:r w:rsidR="000F4240">
        <w:rPr>
          <w:rFonts w:ascii="Times New Roman" w:hAnsi="Times New Roman" w:cs="Times New Roman"/>
          <w:sz w:val="24"/>
          <w:szCs w:val="24"/>
        </w:rPr>
        <w:t xml:space="preserve">age-standardized </w:t>
      </w:r>
      <w:r>
        <w:rPr>
          <w:rFonts w:ascii="Times New Roman" w:hAnsi="Times New Roman" w:cs="Times New Roman"/>
          <w:sz w:val="24"/>
          <w:szCs w:val="24"/>
        </w:rPr>
        <w:t xml:space="preserve">distribution of lifetime prevalence of vaginal, oral and/or </w:t>
      </w:r>
      <w:r w:rsidR="00B54CED">
        <w:rPr>
          <w:rFonts w:ascii="Times New Roman" w:hAnsi="Times New Roman" w:cs="Times New Roman"/>
          <w:sz w:val="24"/>
          <w:szCs w:val="24"/>
        </w:rPr>
        <w:t>same-sex sex</w:t>
      </w:r>
      <w:r>
        <w:rPr>
          <w:rFonts w:ascii="Times New Roman" w:hAnsi="Times New Roman" w:cs="Times New Roman"/>
          <w:sz w:val="24"/>
          <w:szCs w:val="24"/>
        </w:rPr>
        <w:t xml:space="preserve"> in NYC and </w:t>
      </w:r>
      <w:r w:rsidR="000F424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ational</w:t>
      </w:r>
      <w:r w:rsidR="000F4240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by race/ethnicity. </w:t>
      </w:r>
      <w:r w:rsidR="007E7E68">
        <w:rPr>
          <w:rFonts w:ascii="Times New Roman" w:hAnsi="Times New Roman" w:cs="Times New Roman"/>
          <w:sz w:val="24"/>
          <w:szCs w:val="24"/>
        </w:rPr>
        <w:t xml:space="preserve">Overall, there was a similar distribution in NYC and at the national level, and across race/ethnicity. Similarly, reported past-year vaginal and oral sex partners were similar across race/ethnicity, and </w:t>
      </w:r>
      <w:r w:rsidR="00BE53C3">
        <w:rPr>
          <w:rFonts w:ascii="Times New Roman" w:hAnsi="Times New Roman" w:cs="Times New Roman"/>
          <w:sz w:val="24"/>
          <w:szCs w:val="24"/>
        </w:rPr>
        <w:t xml:space="preserve">between </w:t>
      </w:r>
      <w:r w:rsidR="007E7E68">
        <w:rPr>
          <w:rFonts w:ascii="Times New Roman" w:hAnsi="Times New Roman" w:cs="Times New Roman"/>
          <w:sz w:val="24"/>
          <w:szCs w:val="24"/>
        </w:rPr>
        <w:t xml:space="preserve">NYC and </w:t>
      </w:r>
      <w:r w:rsidR="00BE53C3">
        <w:rPr>
          <w:rFonts w:ascii="Times New Roman" w:hAnsi="Times New Roman" w:cs="Times New Roman"/>
          <w:sz w:val="24"/>
          <w:szCs w:val="24"/>
        </w:rPr>
        <w:t>the national average</w:t>
      </w:r>
      <w:r w:rsidR="007E7E68">
        <w:rPr>
          <w:rFonts w:ascii="Times New Roman" w:hAnsi="Times New Roman" w:cs="Times New Roman"/>
          <w:sz w:val="24"/>
          <w:szCs w:val="24"/>
        </w:rPr>
        <w:t xml:space="preserve">. Lastly, </w:t>
      </w:r>
      <w:r>
        <w:rPr>
          <w:rFonts w:ascii="Times New Roman" w:hAnsi="Times New Roman" w:cs="Times New Roman"/>
          <w:sz w:val="24"/>
          <w:szCs w:val="24"/>
        </w:rPr>
        <w:t xml:space="preserve">Figure 4 shows the </w:t>
      </w:r>
      <w:r w:rsidR="00BB4022">
        <w:rPr>
          <w:rFonts w:ascii="Times New Roman" w:hAnsi="Times New Roman" w:cs="Times New Roman"/>
          <w:sz w:val="24"/>
          <w:szCs w:val="24"/>
        </w:rPr>
        <w:t xml:space="preserve">age-standardized </w:t>
      </w:r>
      <w:r>
        <w:rPr>
          <w:rFonts w:ascii="Times New Roman" w:hAnsi="Times New Roman" w:cs="Times New Roman"/>
          <w:sz w:val="24"/>
          <w:szCs w:val="24"/>
        </w:rPr>
        <w:t xml:space="preserve">distribution of lifetime prevalence of vaginal, oral and/or </w:t>
      </w:r>
      <w:r w:rsidR="00B54CED">
        <w:rPr>
          <w:rFonts w:ascii="Times New Roman" w:hAnsi="Times New Roman" w:cs="Times New Roman"/>
          <w:sz w:val="24"/>
          <w:szCs w:val="24"/>
        </w:rPr>
        <w:t>same-sex sex</w:t>
      </w:r>
      <w:r>
        <w:rPr>
          <w:rFonts w:ascii="Times New Roman" w:hAnsi="Times New Roman" w:cs="Times New Roman"/>
          <w:sz w:val="24"/>
          <w:szCs w:val="24"/>
        </w:rPr>
        <w:t xml:space="preserve"> in NYC and </w:t>
      </w:r>
      <w:r w:rsidR="00BB402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ational</w:t>
      </w:r>
      <w:r w:rsidR="00BB4022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by BMI. </w:t>
      </w:r>
      <w:r w:rsidR="00BE53C3">
        <w:rPr>
          <w:rFonts w:ascii="Times New Roman" w:hAnsi="Times New Roman" w:cs="Times New Roman"/>
          <w:sz w:val="24"/>
          <w:szCs w:val="24"/>
        </w:rPr>
        <w:t>There were</w:t>
      </w:r>
      <w:r w:rsidR="004721EC">
        <w:rPr>
          <w:rFonts w:ascii="Times New Roman" w:hAnsi="Times New Roman" w:cs="Times New Roman"/>
          <w:sz w:val="24"/>
          <w:szCs w:val="24"/>
        </w:rPr>
        <w:t xml:space="preserve"> no differences between reported lifetime prevalence of vaginal, oral, and/or same-sex sex in NYC and at the </w:t>
      </w:r>
      <w:r w:rsidR="004721EC">
        <w:rPr>
          <w:rFonts w:ascii="Times New Roman" w:hAnsi="Times New Roman" w:cs="Times New Roman"/>
          <w:sz w:val="24"/>
          <w:szCs w:val="24"/>
        </w:rPr>
        <w:lastRenderedPageBreak/>
        <w:t xml:space="preserve">national level, and across BMI levels. The number of reported past-year sex partners by sexual behavior was also similar across geographies and BMI levels.  </w:t>
      </w:r>
    </w:p>
    <w:p w14:paraId="245786FC" w14:textId="77777777" w:rsidR="00B62809" w:rsidRDefault="00B62809" w:rsidP="00B6280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653ED97" w14:textId="3DB245C7" w:rsidR="004721EC" w:rsidRPr="004721EC" w:rsidRDefault="004721EC" w:rsidP="004721E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721EC">
        <w:rPr>
          <w:rFonts w:ascii="Times New Roman" w:hAnsi="Times New Roman" w:cs="Times New Roman"/>
          <w:b/>
          <w:sz w:val="24"/>
          <w:szCs w:val="24"/>
        </w:rPr>
        <w:t xml:space="preserve">Discussion/Conclusion </w:t>
      </w:r>
    </w:p>
    <w:p w14:paraId="7B2BB76F" w14:textId="3FF00A6C" w:rsidR="004721EC" w:rsidRDefault="004721EC" w:rsidP="004721E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Slight differences by gender and age. </w:t>
      </w:r>
      <w:r w:rsidR="00BB4022">
        <w:rPr>
          <w:rFonts w:ascii="Times New Roman" w:hAnsi="Times New Roman" w:cs="Times New Roman"/>
          <w:sz w:val="24"/>
          <w:szCs w:val="24"/>
        </w:rPr>
        <w:t xml:space="preserve"> Older people still active.  More reported same sex in NYC.</w:t>
      </w:r>
    </w:p>
    <w:p w14:paraId="1A09BEB9" w14:textId="4206977F" w:rsidR="004721EC" w:rsidRDefault="004721EC" w:rsidP="004721E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 differences between NYC and National by age and gender</w:t>
      </w:r>
    </w:p>
    <w:p w14:paraId="1CAA0802" w14:textId="60E4AC63" w:rsidR="004721EC" w:rsidRPr="004721EC" w:rsidRDefault="004721EC" w:rsidP="004721E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discernible differences across race/ethnicity or BMI / National/NYC</w:t>
      </w:r>
    </w:p>
    <w:p w14:paraId="7449394F" w14:textId="3EC30093" w:rsidR="00B156F7" w:rsidRDefault="00B156F7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2F67E58" w14:textId="0C42A88F" w:rsidR="00F63460" w:rsidRPr="00F63460" w:rsidRDefault="00F63460" w:rsidP="000929E5">
      <w:pPr>
        <w:rPr>
          <w:rFonts w:ascii="Times New Roman" w:hAnsi="Times New Roman" w:cs="Times New Roman"/>
          <w:b/>
          <w:sz w:val="24"/>
          <w:szCs w:val="24"/>
        </w:rPr>
      </w:pPr>
      <w:r w:rsidRPr="00F6346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1: Characteristics of </w:t>
      </w:r>
      <w:r w:rsidR="002567C2">
        <w:rPr>
          <w:rFonts w:ascii="Times New Roman" w:hAnsi="Times New Roman" w:cs="Times New Roman"/>
          <w:b/>
          <w:sz w:val="24"/>
          <w:szCs w:val="24"/>
        </w:rPr>
        <w:t>participants in</w:t>
      </w:r>
      <w:r w:rsidRPr="00F63460">
        <w:rPr>
          <w:rFonts w:ascii="Times New Roman" w:hAnsi="Times New Roman" w:cs="Times New Roman"/>
          <w:b/>
          <w:sz w:val="24"/>
          <w:szCs w:val="24"/>
        </w:rPr>
        <w:t xml:space="preserve"> NYC (2013-2014) and </w:t>
      </w:r>
      <w:r>
        <w:rPr>
          <w:rFonts w:ascii="Times New Roman" w:hAnsi="Times New Roman" w:cs="Times New Roman"/>
          <w:b/>
          <w:sz w:val="24"/>
          <w:szCs w:val="24"/>
        </w:rPr>
        <w:t>National</w:t>
      </w:r>
      <w:r w:rsidRPr="00F63460">
        <w:rPr>
          <w:rFonts w:ascii="Times New Roman" w:hAnsi="Times New Roman" w:cs="Times New Roman"/>
          <w:b/>
          <w:sz w:val="24"/>
          <w:szCs w:val="24"/>
        </w:rPr>
        <w:t xml:space="preserve"> (2011-</w:t>
      </w:r>
      <w:commentRangeStart w:id="33"/>
      <w:r w:rsidRPr="00F63460">
        <w:rPr>
          <w:rFonts w:ascii="Times New Roman" w:hAnsi="Times New Roman" w:cs="Times New Roman"/>
          <w:b/>
          <w:sz w:val="24"/>
          <w:szCs w:val="24"/>
        </w:rPr>
        <w:t>2014</w:t>
      </w:r>
      <w:commentRangeEnd w:id="33"/>
      <w:r w:rsidR="000208CE">
        <w:rPr>
          <w:rStyle w:val="CommentReference"/>
        </w:rPr>
        <w:commentReference w:id="33"/>
      </w:r>
      <w:r w:rsidRPr="00F63460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GridTable1Light"/>
        <w:tblW w:w="6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2073"/>
        <w:gridCol w:w="2073"/>
      </w:tblGrid>
      <w:tr w:rsidR="006D6E35" w:rsidRPr="00B156F7" w14:paraId="7470AAFC" w14:textId="77777777" w:rsidTr="006D6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5B4AAA91" w14:textId="77777777" w:rsidR="00B156F7" w:rsidRPr="00B156F7" w:rsidRDefault="00B156F7" w:rsidP="00B156F7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073" w:type="dxa"/>
            <w:noWrap/>
            <w:hideMark/>
          </w:tcPr>
          <w:p w14:paraId="074DC0EC" w14:textId="77777777" w:rsidR="00B156F7" w:rsidRPr="006D6E35" w:rsidRDefault="00B156F7" w:rsidP="006D6E3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b w:val="0"/>
                <w:color w:val="000000"/>
              </w:rPr>
              <w:t>NYC</w:t>
            </w:r>
          </w:p>
          <w:p w14:paraId="5A7E6127" w14:textId="67EB3A3D" w:rsidR="006D6E35" w:rsidRPr="00B156F7" w:rsidRDefault="006D6E35" w:rsidP="006D6E3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 w:rsidRPr="006D6E35">
              <w:rPr>
                <w:rFonts w:ascii="Times New Roman" w:eastAsia="Times New Roman" w:hAnsi="Times New Roman" w:cs="Times New Roman"/>
                <w:b w:val="0"/>
                <w:color w:val="000000"/>
              </w:rPr>
              <w:t>n=</w:t>
            </w:r>
            <w:r w:rsidRPr="00B156F7">
              <w:rPr>
                <w:rFonts w:ascii="Times New Roman" w:eastAsia="Times New Roman" w:hAnsi="Times New Roman" w:cs="Times New Roman"/>
                <w:b w:val="0"/>
                <w:color w:val="000000"/>
              </w:rPr>
              <w:t>1,393</w:t>
            </w:r>
          </w:p>
        </w:tc>
        <w:tc>
          <w:tcPr>
            <w:tcW w:w="2073" w:type="dxa"/>
            <w:noWrap/>
            <w:hideMark/>
          </w:tcPr>
          <w:p w14:paraId="13BCAB2F" w14:textId="1D33B9E9" w:rsidR="006D6E35" w:rsidRPr="006D6E35" w:rsidRDefault="00B156F7" w:rsidP="006D6E3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b w:val="0"/>
                <w:color w:val="000000"/>
              </w:rPr>
              <w:t>National</w:t>
            </w:r>
          </w:p>
          <w:p w14:paraId="3D620543" w14:textId="44F0DFDF" w:rsidR="00B156F7" w:rsidRPr="00B156F7" w:rsidRDefault="006D6E35" w:rsidP="006D6E3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n=7,697</w:t>
            </w:r>
          </w:p>
        </w:tc>
      </w:tr>
      <w:tr w:rsidR="00B156F7" w:rsidRPr="00B156F7" w14:paraId="6D1824FF" w14:textId="77777777" w:rsidTr="006D6E35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215C88F9" w14:textId="77777777" w:rsidR="00B156F7" w:rsidRPr="00B156F7" w:rsidRDefault="00B156F7" w:rsidP="00B156F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Female</w:t>
            </w:r>
          </w:p>
        </w:tc>
        <w:tc>
          <w:tcPr>
            <w:tcW w:w="2073" w:type="dxa"/>
            <w:noWrap/>
            <w:hideMark/>
          </w:tcPr>
          <w:p w14:paraId="75FF8302" w14:textId="77777777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58.1%</w:t>
            </w:r>
          </w:p>
        </w:tc>
        <w:tc>
          <w:tcPr>
            <w:tcW w:w="2073" w:type="dxa"/>
            <w:noWrap/>
            <w:hideMark/>
          </w:tcPr>
          <w:p w14:paraId="6651D9A9" w14:textId="15BF74BD" w:rsidR="00B156F7" w:rsidRPr="00B156F7" w:rsidRDefault="006D6E35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51.4</w:t>
            </w:r>
            <w:r w:rsidR="00B156F7" w:rsidRPr="00B156F7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</w:tr>
      <w:tr w:rsidR="00B156F7" w:rsidRPr="00B156F7" w14:paraId="02B15D46" w14:textId="77777777" w:rsidTr="006D6E35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7EF9BB49" w14:textId="5330E484" w:rsidR="00B156F7" w:rsidRPr="00B156F7" w:rsidRDefault="00B156F7" w:rsidP="00B156F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Age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group</w:t>
            </w:r>
          </w:p>
        </w:tc>
        <w:tc>
          <w:tcPr>
            <w:tcW w:w="2073" w:type="dxa"/>
            <w:noWrap/>
            <w:hideMark/>
          </w:tcPr>
          <w:p w14:paraId="4D92CA4B" w14:textId="77777777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73" w:type="dxa"/>
            <w:noWrap/>
            <w:hideMark/>
          </w:tcPr>
          <w:p w14:paraId="136772F2" w14:textId="77777777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56F7" w:rsidRPr="00B156F7" w14:paraId="06B84058" w14:textId="77777777" w:rsidTr="006D6E35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6953F21C" w14:textId="77777777" w:rsidR="00B156F7" w:rsidRPr="00B156F7" w:rsidRDefault="00B156F7" w:rsidP="00B156F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20-29</w:t>
            </w:r>
          </w:p>
        </w:tc>
        <w:tc>
          <w:tcPr>
            <w:tcW w:w="2073" w:type="dxa"/>
            <w:noWrap/>
            <w:hideMark/>
          </w:tcPr>
          <w:p w14:paraId="547C1868" w14:textId="77777777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25.8%</w:t>
            </w:r>
          </w:p>
        </w:tc>
        <w:tc>
          <w:tcPr>
            <w:tcW w:w="2073" w:type="dxa"/>
            <w:noWrap/>
            <w:hideMark/>
          </w:tcPr>
          <w:p w14:paraId="37C11E68" w14:textId="08D606C0" w:rsidR="00B156F7" w:rsidRPr="00B156F7" w:rsidRDefault="006D6E35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25.3</w:t>
            </w:r>
            <w:r w:rsidR="00B156F7" w:rsidRPr="00B156F7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</w:tr>
      <w:tr w:rsidR="00B156F7" w:rsidRPr="00B156F7" w14:paraId="583641B6" w14:textId="77777777" w:rsidTr="006D6E35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65892B29" w14:textId="77777777" w:rsidR="00B156F7" w:rsidRPr="00B156F7" w:rsidRDefault="00B156F7" w:rsidP="00B156F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30-39</w:t>
            </w:r>
          </w:p>
        </w:tc>
        <w:tc>
          <w:tcPr>
            <w:tcW w:w="2073" w:type="dxa"/>
            <w:noWrap/>
            <w:hideMark/>
          </w:tcPr>
          <w:p w14:paraId="5A49B0C4" w14:textId="77777777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24.2%</w:t>
            </w:r>
          </w:p>
        </w:tc>
        <w:tc>
          <w:tcPr>
            <w:tcW w:w="2073" w:type="dxa"/>
            <w:noWrap/>
            <w:hideMark/>
          </w:tcPr>
          <w:p w14:paraId="580F261E" w14:textId="0F6C9889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25.</w:t>
            </w:r>
            <w:r w:rsidR="006D6E35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</w:tr>
      <w:tr w:rsidR="00B156F7" w:rsidRPr="00B156F7" w14:paraId="2E6ED6D7" w14:textId="77777777" w:rsidTr="006D6E35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3483C3C7" w14:textId="77777777" w:rsidR="00B156F7" w:rsidRPr="00B156F7" w:rsidRDefault="00B156F7" w:rsidP="00B156F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40-49</w:t>
            </w:r>
          </w:p>
        </w:tc>
        <w:tc>
          <w:tcPr>
            <w:tcW w:w="2073" w:type="dxa"/>
            <w:noWrap/>
            <w:hideMark/>
          </w:tcPr>
          <w:p w14:paraId="3DFA68E8" w14:textId="77777777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18.1%</w:t>
            </w:r>
          </w:p>
        </w:tc>
        <w:tc>
          <w:tcPr>
            <w:tcW w:w="2073" w:type="dxa"/>
            <w:noWrap/>
            <w:hideMark/>
          </w:tcPr>
          <w:p w14:paraId="4A976E4A" w14:textId="178830FD" w:rsidR="00B156F7" w:rsidRPr="00B156F7" w:rsidRDefault="006D6E35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25.1</w:t>
            </w:r>
            <w:r w:rsidR="00B156F7" w:rsidRPr="00B156F7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</w:tr>
      <w:tr w:rsidR="00B156F7" w:rsidRPr="00B156F7" w14:paraId="3623A061" w14:textId="77777777" w:rsidTr="006D6E35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6D34B44B" w14:textId="77777777" w:rsidR="00B156F7" w:rsidRPr="00B156F7" w:rsidRDefault="00B156F7" w:rsidP="00B156F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50-59</w:t>
            </w:r>
          </w:p>
        </w:tc>
        <w:tc>
          <w:tcPr>
            <w:tcW w:w="2073" w:type="dxa"/>
            <w:noWrap/>
            <w:hideMark/>
          </w:tcPr>
          <w:p w14:paraId="19F5984F" w14:textId="77777777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19.0%</w:t>
            </w:r>
          </w:p>
        </w:tc>
        <w:tc>
          <w:tcPr>
            <w:tcW w:w="2073" w:type="dxa"/>
            <w:noWrap/>
            <w:hideMark/>
          </w:tcPr>
          <w:p w14:paraId="7DE0DA4C" w14:textId="6E2716BE" w:rsidR="00B156F7" w:rsidRPr="00B156F7" w:rsidRDefault="006D6E35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24.1</w:t>
            </w:r>
            <w:r w:rsidR="00B156F7" w:rsidRPr="00B156F7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</w:tr>
      <w:tr w:rsidR="00B156F7" w:rsidRPr="00B156F7" w14:paraId="6D3EEC89" w14:textId="77777777" w:rsidTr="006D6E35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0FCC6C01" w14:textId="30F219E9" w:rsidR="00B156F7" w:rsidRPr="00B156F7" w:rsidRDefault="00B156F7" w:rsidP="00B156F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60-69</w:t>
            </w:r>
          </w:p>
        </w:tc>
        <w:tc>
          <w:tcPr>
            <w:tcW w:w="2073" w:type="dxa"/>
            <w:noWrap/>
            <w:hideMark/>
          </w:tcPr>
          <w:p w14:paraId="30580FC5" w14:textId="77777777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12.9%</w:t>
            </w:r>
          </w:p>
        </w:tc>
        <w:tc>
          <w:tcPr>
            <w:tcW w:w="2073" w:type="dxa"/>
            <w:noWrap/>
            <w:hideMark/>
          </w:tcPr>
          <w:p w14:paraId="3D61D541" w14:textId="77777777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B156F7" w:rsidRPr="00B156F7" w14:paraId="09FCEBAE" w14:textId="77777777" w:rsidTr="006D6E35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1DBDEA7A" w14:textId="00700C9C" w:rsidR="00B156F7" w:rsidRPr="00B156F7" w:rsidRDefault="00B156F7" w:rsidP="00B156F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Race</w:t>
            </w:r>
            <w:r w:rsidR="006D6E35">
              <w:rPr>
                <w:rFonts w:ascii="Times New Roman" w:eastAsia="Times New Roman" w:hAnsi="Times New Roman" w:cs="Times New Roman"/>
                <w:color w:val="000000"/>
              </w:rPr>
              <w:t>/e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thnicity</w:t>
            </w:r>
          </w:p>
        </w:tc>
        <w:tc>
          <w:tcPr>
            <w:tcW w:w="2073" w:type="dxa"/>
            <w:noWrap/>
            <w:hideMark/>
          </w:tcPr>
          <w:p w14:paraId="19D90A63" w14:textId="77777777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73" w:type="dxa"/>
            <w:noWrap/>
            <w:hideMark/>
          </w:tcPr>
          <w:p w14:paraId="3670370E" w14:textId="77777777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56F7" w:rsidRPr="00B156F7" w14:paraId="30D3AB1E" w14:textId="77777777" w:rsidTr="006D6E35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46EA32A6" w14:textId="77777777" w:rsidR="00B156F7" w:rsidRPr="00B156F7" w:rsidRDefault="00B156F7" w:rsidP="00B156F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Asian</w:t>
            </w:r>
          </w:p>
        </w:tc>
        <w:tc>
          <w:tcPr>
            <w:tcW w:w="2073" w:type="dxa"/>
            <w:noWrap/>
            <w:hideMark/>
          </w:tcPr>
          <w:p w14:paraId="21A5EC3D" w14:textId="77777777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14.0%</w:t>
            </w:r>
          </w:p>
        </w:tc>
        <w:tc>
          <w:tcPr>
            <w:tcW w:w="2073" w:type="dxa"/>
            <w:noWrap/>
            <w:hideMark/>
          </w:tcPr>
          <w:p w14:paraId="7564A325" w14:textId="33381D2F" w:rsidR="00B156F7" w:rsidRPr="00B156F7" w:rsidRDefault="006D6E35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14.4%</w:t>
            </w:r>
          </w:p>
        </w:tc>
      </w:tr>
      <w:tr w:rsidR="00B156F7" w:rsidRPr="00B156F7" w14:paraId="31AAC0BF" w14:textId="77777777" w:rsidTr="006D6E35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43586E4C" w14:textId="77777777" w:rsidR="00B156F7" w:rsidRPr="00B156F7" w:rsidRDefault="00B156F7" w:rsidP="00B156F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Black</w:t>
            </w:r>
          </w:p>
        </w:tc>
        <w:tc>
          <w:tcPr>
            <w:tcW w:w="2073" w:type="dxa"/>
            <w:noWrap/>
            <w:hideMark/>
          </w:tcPr>
          <w:p w14:paraId="328C2FA1" w14:textId="77777777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22.5%</w:t>
            </w:r>
          </w:p>
        </w:tc>
        <w:tc>
          <w:tcPr>
            <w:tcW w:w="2073" w:type="dxa"/>
            <w:noWrap/>
            <w:hideMark/>
          </w:tcPr>
          <w:p w14:paraId="470BFB0B" w14:textId="37CDB499" w:rsidR="00B156F7" w:rsidRPr="00B156F7" w:rsidRDefault="006D6E35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22.9%</w:t>
            </w:r>
          </w:p>
        </w:tc>
      </w:tr>
      <w:tr w:rsidR="00B156F7" w:rsidRPr="00B156F7" w14:paraId="5EEE36AC" w14:textId="77777777" w:rsidTr="006D6E35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7EB11A80" w14:textId="77777777" w:rsidR="00B156F7" w:rsidRPr="00B156F7" w:rsidRDefault="00B156F7" w:rsidP="00B156F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Hispanic</w:t>
            </w:r>
          </w:p>
        </w:tc>
        <w:tc>
          <w:tcPr>
            <w:tcW w:w="2073" w:type="dxa"/>
            <w:noWrap/>
            <w:hideMark/>
          </w:tcPr>
          <w:p w14:paraId="6B52ACC3" w14:textId="77777777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25.4%</w:t>
            </w:r>
          </w:p>
        </w:tc>
        <w:tc>
          <w:tcPr>
            <w:tcW w:w="2073" w:type="dxa"/>
            <w:noWrap/>
            <w:hideMark/>
          </w:tcPr>
          <w:p w14:paraId="5DBAB63D" w14:textId="3EB99AAD" w:rsidR="00B156F7" w:rsidRPr="00B156F7" w:rsidRDefault="006D6E35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21.9</w:t>
            </w:r>
            <w:r w:rsidR="00B156F7" w:rsidRPr="00B156F7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</w:tr>
      <w:tr w:rsidR="00B156F7" w:rsidRPr="00B156F7" w14:paraId="25AB89EF" w14:textId="77777777" w:rsidTr="006D6E35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73B44FA1" w14:textId="77777777" w:rsidR="00B156F7" w:rsidRPr="00B156F7" w:rsidRDefault="00B156F7" w:rsidP="00B156F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White</w:t>
            </w:r>
          </w:p>
        </w:tc>
        <w:tc>
          <w:tcPr>
            <w:tcW w:w="2073" w:type="dxa"/>
            <w:noWrap/>
            <w:hideMark/>
          </w:tcPr>
          <w:p w14:paraId="675FC9F3" w14:textId="77777777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32.7%</w:t>
            </w:r>
          </w:p>
        </w:tc>
        <w:tc>
          <w:tcPr>
            <w:tcW w:w="2073" w:type="dxa"/>
            <w:noWrap/>
            <w:hideMark/>
          </w:tcPr>
          <w:p w14:paraId="60D34FDC" w14:textId="67579ABC" w:rsidR="00B156F7" w:rsidRPr="00B156F7" w:rsidRDefault="006D6E35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37.2</w:t>
            </w:r>
            <w:r w:rsidR="00B156F7" w:rsidRPr="00B156F7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</w:tr>
      <w:tr w:rsidR="00B156F7" w:rsidRPr="00B156F7" w14:paraId="6F00335B" w14:textId="77777777" w:rsidTr="006D6E35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40D75597" w14:textId="77777777" w:rsidR="00B156F7" w:rsidRPr="00B156F7" w:rsidRDefault="00B156F7" w:rsidP="00B156F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Other</w:t>
            </w:r>
          </w:p>
        </w:tc>
        <w:tc>
          <w:tcPr>
            <w:tcW w:w="2073" w:type="dxa"/>
            <w:noWrap/>
            <w:hideMark/>
          </w:tcPr>
          <w:p w14:paraId="1FFB4B70" w14:textId="77777777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5.5%</w:t>
            </w:r>
          </w:p>
        </w:tc>
        <w:tc>
          <w:tcPr>
            <w:tcW w:w="2073" w:type="dxa"/>
            <w:noWrap/>
            <w:hideMark/>
          </w:tcPr>
          <w:p w14:paraId="0689C967" w14:textId="4A003E3A" w:rsidR="00B156F7" w:rsidRPr="00B156F7" w:rsidRDefault="006D6E35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3.5</w:t>
            </w:r>
            <w:r w:rsidR="00B156F7" w:rsidRPr="00B156F7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</w:tr>
      <w:tr w:rsidR="00B156F7" w:rsidRPr="00B156F7" w14:paraId="4B6A6DA6" w14:textId="77777777" w:rsidTr="006D6E35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3723C6CA" w14:textId="77777777" w:rsidR="00B156F7" w:rsidRPr="00B156F7" w:rsidRDefault="00B156F7" w:rsidP="00B156F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BMI</w:t>
            </w:r>
          </w:p>
        </w:tc>
        <w:tc>
          <w:tcPr>
            <w:tcW w:w="2073" w:type="dxa"/>
            <w:noWrap/>
            <w:hideMark/>
          </w:tcPr>
          <w:p w14:paraId="728DFCCF" w14:textId="77777777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73" w:type="dxa"/>
            <w:noWrap/>
            <w:hideMark/>
          </w:tcPr>
          <w:p w14:paraId="4C2891B3" w14:textId="77777777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56F7" w:rsidRPr="00B156F7" w14:paraId="4CEE185B" w14:textId="77777777" w:rsidTr="006D6E35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4CFD492E" w14:textId="77777777" w:rsidR="00B156F7" w:rsidRPr="00B156F7" w:rsidRDefault="00B156F7" w:rsidP="00B156F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&lt;25</w:t>
            </w:r>
          </w:p>
        </w:tc>
        <w:tc>
          <w:tcPr>
            <w:tcW w:w="2073" w:type="dxa"/>
            <w:noWrap/>
            <w:hideMark/>
          </w:tcPr>
          <w:p w14:paraId="2BED3551" w14:textId="77777777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38.5%</w:t>
            </w:r>
          </w:p>
        </w:tc>
        <w:tc>
          <w:tcPr>
            <w:tcW w:w="2073" w:type="dxa"/>
            <w:noWrap/>
            <w:hideMark/>
          </w:tcPr>
          <w:p w14:paraId="46232277" w14:textId="2E478E63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32.</w:t>
            </w:r>
            <w:r w:rsidR="006D6E35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</w:tr>
      <w:tr w:rsidR="00B156F7" w:rsidRPr="00B156F7" w14:paraId="57BB93AB" w14:textId="77777777" w:rsidTr="006D6E35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65292ED4" w14:textId="77777777" w:rsidR="00B156F7" w:rsidRPr="00B156F7" w:rsidRDefault="00B156F7" w:rsidP="00B156F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25-29</w:t>
            </w:r>
          </w:p>
        </w:tc>
        <w:tc>
          <w:tcPr>
            <w:tcW w:w="2073" w:type="dxa"/>
            <w:noWrap/>
            <w:hideMark/>
          </w:tcPr>
          <w:p w14:paraId="77F657B3" w14:textId="77777777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32.9%</w:t>
            </w:r>
          </w:p>
        </w:tc>
        <w:tc>
          <w:tcPr>
            <w:tcW w:w="2073" w:type="dxa"/>
            <w:noWrap/>
            <w:hideMark/>
          </w:tcPr>
          <w:p w14:paraId="408F6251" w14:textId="2A8994E9" w:rsidR="00B156F7" w:rsidRPr="00B156F7" w:rsidRDefault="006D6E35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30.7</w:t>
            </w:r>
            <w:r w:rsidR="00B156F7" w:rsidRPr="00B156F7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</w:tr>
      <w:tr w:rsidR="00B156F7" w:rsidRPr="00B156F7" w14:paraId="66AEC780" w14:textId="77777777" w:rsidTr="006D6E35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521CE395" w14:textId="77777777" w:rsidR="00B156F7" w:rsidRPr="00B156F7" w:rsidRDefault="00B156F7" w:rsidP="00B156F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&gt;30</w:t>
            </w:r>
          </w:p>
        </w:tc>
        <w:tc>
          <w:tcPr>
            <w:tcW w:w="2073" w:type="dxa"/>
            <w:noWrap/>
            <w:hideMark/>
          </w:tcPr>
          <w:p w14:paraId="3953AA83" w14:textId="77777777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28.6%</w:t>
            </w:r>
          </w:p>
        </w:tc>
        <w:tc>
          <w:tcPr>
            <w:tcW w:w="2073" w:type="dxa"/>
            <w:noWrap/>
            <w:hideMark/>
          </w:tcPr>
          <w:p w14:paraId="59C14632" w14:textId="71B08A35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36.</w:t>
            </w:r>
            <w:r w:rsidR="006D6E35"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</w:tr>
      <w:tr w:rsidR="00B156F7" w:rsidRPr="00B156F7" w14:paraId="55A11702" w14:textId="77777777" w:rsidTr="006D6E35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443D3A0F" w14:textId="77777777" w:rsidR="00B156F7" w:rsidRPr="00B156F7" w:rsidRDefault="00B156F7" w:rsidP="00B156F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Lifetime prevalence</w:t>
            </w:r>
          </w:p>
        </w:tc>
        <w:tc>
          <w:tcPr>
            <w:tcW w:w="2073" w:type="dxa"/>
            <w:noWrap/>
            <w:hideMark/>
          </w:tcPr>
          <w:p w14:paraId="7BE9316E" w14:textId="77777777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73" w:type="dxa"/>
            <w:noWrap/>
            <w:hideMark/>
          </w:tcPr>
          <w:p w14:paraId="3C1A3CF3" w14:textId="77777777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56F7" w:rsidRPr="00B156F7" w14:paraId="1ADBEF24" w14:textId="77777777" w:rsidTr="006D6E35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1FFC94AD" w14:textId="77777777" w:rsidR="00B156F7" w:rsidRPr="00B156F7" w:rsidRDefault="00B156F7" w:rsidP="00B156F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Vaginal sex</w:t>
            </w:r>
          </w:p>
        </w:tc>
        <w:tc>
          <w:tcPr>
            <w:tcW w:w="2073" w:type="dxa"/>
            <w:noWrap/>
            <w:hideMark/>
          </w:tcPr>
          <w:p w14:paraId="37E0685F" w14:textId="77777777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92.6%</w:t>
            </w:r>
          </w:p>
        </w:tc>
        <w:tc>
          <w:tcPr>
            <w:tcW w:w="2073" w:type="dxa"/>
            <w:noWrap/>
            <w:hideMark/>
          </w:tcPr>
          <w:p w14:paraId="3710CED7" w14:textId="5EF07C83" w:rsidR="00B156F7" w:rsidRPr="00B156F7" w:rsidRDefault="006D6E35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94.0</w:t>
            </w:r>
            <w:r w:rsidR="00B156F7" w:rsidRPr="00B156F7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</w:tr>
      <w:tr w:rsidR="00B156F7" w:rsidRPr="00B156F7" w14:paraId="2BBFE3B2" w14:textId="77777777" w:rsidTr="006D6E35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0271F42D" w14:textId="77777777" w:rsidR="00B156F7" w:rsidRPr="00B156F7" w:rsidRDefault="00B156F7" w:rsidP="00B156F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Oral sex</w:t>
            </w:r>
          </w:p>
        </w:tc>
        <w:tc>
          <w:tcPr>
            <w:tcW w:w="2073" w:type="dxa"/>
            <w:noWrap/>
            <w:hideMark/>
          </w:tcPr>
          <w:p w14:paraId="68B10962" w14:textId="77777777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80.2%</w:t>
            </w:r>
          </w:p>
        </w:tc>
        <w:tc>
          <w:tcPr>
            <w:tcW w:w="2073" w:type="dxa"/>
            <w:noWrap/>
            <w:hideMark/>
          </w:tcPr>
          <w:p w14:paraId="6AC1E6CB" w14:textId="65243AA1" w:rsidR="00B156F7" w:rsidRPr="00B156F7" w:rsidRDefault="006D6E35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80.9</w:t>
            </w:r>
            <w:r w:rsidR="00B156F7" w:rsidRPr="00B156F7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</w:tr>
      <w:tr w:rsidR="00B156F7" w:rsidRPr="00B156F7" w14:paraId="64E6467E" w14:textId="77777777" w:rsidTr="006D6E35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7B8EF75B" w14:textId="2B39E261" w:rsidR="00B156F7" w:rsidRPr="00B156F7" w:rsidRDefault="00B54CED" w:rsidP="00B156F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Same-sex sex</w:t>
            </w:r>
          </w:p>
        </w:tc>
        <w:tc>
          <w:tcPr>
            <w:tcW w:w="2073" w:type="dxa"/>
            <w:noWrap/>
            <w:hideMark/>
          </w:tcPr>
          <w:p w14:paraId="36B45A24" w14:textId="77777777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13.9%</w:t>
            </w:r>
          </w:p>
        </w:tc>
        <w:tc>
          <w:tcPr>
            <w:tcW w:w="2073" w:type="dxa"/>
            <w:noWrap/>
            <w:hideMark/>
          </w:tcPr>
          <w:p w14:paraId="3FF2E920" w14:textId="63497FCA" w:rsidR="00B156F7" w:rsidRPr="00B156F7" w:rsidRDefault="006D6E35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7.9</w:t>
            </w:r>
            <w:r w:rsidR="00B156F7" w:rsidRPr="00B156F7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</w:tr>
      <w:tr w:rsidR="00B156F7" w:rsidRPr="00B156F7" w14:paraId="67B67846" w14:textId="77777777" w:rsidTr="006D6E35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3BF46F48" w14:textId="4034BCD3" w:rsidR="00B156F7" w:rsidRPr="00B156F7" w:rsidRDefault="00B156F7" w:rsidP="00B156F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Vaginal sex partners</w:t>
            </w:r>
            <w:r w:rsidR="000F4240">
              <w:rPr>
                <w:rFonts w:ascii="Times New Roman" w:eastAsia="Times New Roman" w:hAnsi="Times New Roman" w:cs="Times New Roman"/>
                <w:color w:val="000000"/>
              </w:rPr>
              <w:t xml:space="preserve"> in past year (among those reporting ever vaginal sex)</w:t>
            </w:r>
          </w:p>
        </w:tc>
        <w:tc>
          <w:tcPr>
            <w:tcW w:w="2073" w:type="dxa"/>
            <w:noWrap/>
            <w:hideMark/>
          </w:tcPr>
          <w:p w14:paraId="2B5DF580" w14:textId="77777777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73" w:type="dxa"/>
            <w:noWrap/>
            <w:hideMark/>
          </w:tcPr>
          <w:p w14:paraId="4E9FE8E5" w14:textId="77777777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56F7" w:rsidRPr="00B156F7" w14:paraId="298B540F" w14:textId="77777777" w:rsidTr="006D6E35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5E310286" w14:textId="77777777" w:rsidR="00B156F7" w:rsidRPr="00B156F7" w:rsidRDefault="00B156F7" w:rsidP="00B156F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073" w:type="dxa"/>
            <w:noWrap/>
            <w:hideMark/>
          </w:tcPr>
          <w:p w14:paraId="193ABA81" w14:textId="77777777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1.6%</w:t>
            </w:r>
          </w:p>
        </w:tc>
        <w:tc>
          <w:tcPr>
            <w:tcW w:w="2073" w:type="dxa"/>
            <w:noWrap/>
            <w:hideMark/>
          </w:tcPr>
          <w:p w14:paraId="7D11A8F2" w14:textId="2E1801B4" w:rsidR="00B156F7" w:rsidRPr="00B156F7" w:rsidRDefault="006D6E35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14.3</w:t>
            </w:r>
            <w:r w:rsidR="00B156F7" w:rsidRPr="00B156F7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</w:tr>
      <w:tr w:rsidR="00B156F7" w:rsidRPr="00B156F7" w14:paraId="3B530282" w14:textId="77777777" w:rsidTr="006D6E35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61249EEF" w14:textId="77777777" w:rsidR="00B156F7" w:rsidRPr="00B156F7" w:rsidRDefault="00B156F7" w:rsidP="00B156F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073" w:type="dxa"/>
            <w:noWrap/>
            <w:hideMark/>
          </w:tcPr>
          <w:p w14:paraId="54F22EB5" w14:textId="77777777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73.9%</w:t>
            </w:r>
          </w:p>
        </w:tc>
        <w:tc>
          <w:tcPr>
            <w:tcW w:w="2073" w:type="dxa"/>
            <w:noWrap/>
            <w:hideMark/>
          </w:tcPr>
          <w:p w14:paraId="69F6C791" w14:textId="062DEA62" w:rsidR="00B156F7" w:rsidRPr="00B156F7" w:rsidRDefault="006D6E35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67.1</w:t>
            </w:r>
            <w:r w:rsidR="00B156F7" w:rsidRPr="00B156F7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</w:tr>
      <w:tr w:rsidR="00B156F7" w:rsidRPr="00B156F7" w14:paraId="10D3C6CA" w14:textId="77777777" w:rsidTr="006D6E35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7A94003A" w14:textId="7A1B46AD" w:rsidR="00B156F7" w:rsidRPr="00B156F7" w:rsidRDefault="00B156F7" w:rsidP="00B156F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≥</w:t>
            </w: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73" w:type="dxa"/>
            <w:noWrap/>
            <w:hideMark/>
          </w:tcPr>
          <w:p w14:paraId="1AD9AA75" w14:textId="77777777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24.5%</w:t>
            </w:r>
          </w:p>
        </w:tc>
        <w:tc>
          <w:tcPr>
            <w:tcW w:w="2073" w:type="dxa"/>
            <w:noWrap/>
            <w:hideMark/>
          </w:tcPr>
          <w:p w14:paraId="2B6D07DF" w14:textId="5A07E77F" w:rsidR="00B156F7" w:rsidRPr="00B156F7" w:rsidRDefault="006D6E35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18.6</w:t>
            </w:r>
            <w:r w:rsidR="00B156F7" w:rsidRPr="00B156F7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</w:tr>
      <w:tr w:rsidR="00B156F7" w:rsidRPr="00B156F7" w14:paraId="5F81CF10" w14:textId="77777777" w:rsidTr="006D6E35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65EDDA25" w14:textId="4711CDC5" w:rsidR="00B156F7" w:rsidRPr="00B156F7" w:rsidRDefault="00B156F7" w:rsidP="00B156F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Oral sex partners</w:t>
            </w:r>
            <w:r w:rsidR="000F4240">
              <w:rPr>
                <w:rFonts w:ascii="Times New Roman" w:eastAsia="Times New Roman" w:hAnsi="Times New Roman" w:cs="Times New Roman"/>
                <w:color w:val="000000"/>
              </w:rPr>
              <w:t xml:space="preserve"> in past year among those reporting ever oral sex</w:t>
            </w:r>
          </w:p>
        </w:tc>
        <w:tc>
          <w:tcPr>
            <w:tcW w:w="2073" w:type="dxa"/>
            <w:noWrap/>
            <w:hideMark/>
          </w:tcPr>
          <w:p w14:paraId="70D6A1D8" w14:textId="77777777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73" w:type="dxa"/>
            <w:noWrap/>
            <w:hideMark/>
          </w:tcPr>
          <w:p w14:paraId="750BC497" w14:textId="77777777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56F7" w:rsidRPr="00B156F7" w14:paraId="58754BB3" w14:textId="77777777" w:rsidTr="006D6E35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11F17C8C" w14:textId="77777777" w:rsidR="00B156F7" w:rsidRPr="00B156F7" w:rsidRDefault="00B156F7" w:rsidP="00B156F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073" w:type="dxa"/>
            <w:noWrap/>
            <w:hideMark/>
          </w:tcPr>
          <w:p w14:paraId="7843B144" w14:textId="77777777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13.2%</w:t>
            </w:r>
          </w:p>
        </w:tc>
        <w:tc>
          <w:tcPr>
            <w:tcW w:w="2073" w:type="dxa"/>
            <w:noWrap/>
            <w:hideMark/>
          </w:tcPr>
          <w:p w14:paraId="57F47690" w14:textId="6A284A72" w:rsidR="00B156F7" w:rsidRPr="00B156F7" w:rsidRDefault="006D6E35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24.8</w:t>
            </w:r>
            <w:r w:rsidR="00B156F7" w:rsidRPr="00B156F7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</w:tr>
      <w:tr w:rsidR="00B156F7" w:rsidRPr="00B156F7" w14:paraId="22561F53" w14:textId="77777777" w:rsidTr="006D6E35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26E6069E" w14:textId="77777777" w:rsidR="00B156F7" w:rsidRPr="00B156F7" w:rsidRDefault="00B156F7" w:rsidP="00B156F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073" w:type="dxa"/>
            <w:noWrap/>
            <w:hideMark/>
          </w:tcPr>
          <w:p w14:paraId="6198A726" w14:textId="77777777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70.5%</w:t>
            </w:r>
          </w:p>
        </w:tc>
        <w:tc>
          <w:tcPr>
            <w:tcW w:w="2073" w:type="dxa"/>
            <w:noWrap/>
            <w:hideMark/>
          </w:tcPr>
          <w:p w14:paraId="38514F25" w14:textId="26B1EF87" w:rsidR="00B156F7" w:rsidRPr="00B156F7" w:rsidRDefault="006D6E35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61.8</w:t>
            </w:r>
            <w:r w:rsidR="00B156F7" w:rsidRPr="00B156F7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</w:tr>
      <w:tr w:rsidR="00B156F7" w:rsidRPr="00B156F7" w14:paraId="28722E2B" w14:textId="77777777" w:rsidTr="006D6E35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5CFC87AC" w14:textId="4A3895A1" w:rsidR="00B156F7" w:rsidRPr="00B156F7" w:rsidRDefault="00B156F7" w:rsidP="00B156F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≥</w:t>
            </w: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73" w:type="dxa"/>
            <w:noWrap/>
            <w:hideMark/>
          </w:tcPr>
          <w:p w14:paraId="5EEDA720" w14:textId="77777777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16.3%</w:t>
            </w:r>
          </w:p>
        </w:tc>
        <w:tc>
          <w:tcPr>
            <w:tcW w:w="2073" w:type="dxa"/>
            <w:noWrap/>
            <w:hideMark/>
          </w:tcPr>
          <w:p w14:paraId="5E316811" w14:textId="1F01C78D" w:rsidR="00B156F7" w:rsidRPr="00B156F7" w:rsidRDefault="006D6E35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13.5</w:t>
            </w:r>
            <w:r w:rsidR="00B156F7" w:rsidRPr="00B156F7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</w:tr>
      <w:tr w:rsidR="00B156F7" w:rsidRPr="00B156F7" w14:paraId="641730D0" w14:textId="77777777" w:rsidTr="006D6E35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04600499" w14:textId="57C410FF" w:rsidR="00B156F7" w:rsidRPr="00B156F7" w:rsidRDefault="00B54CED" w:rsidP="00B156F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Same-sex sex</w:t>
            </w:r>
            <w:r w:rsidR="00B156F7" w:rsidRPr="00B156F7">
              <w:rPr>
                <w:rFonts w:ascii="Times New Roman" w:eastAsia="Times New Roman" w:hAnsi="Times New Roman" w:cs="Times New Roman"/>
                <w:color w:val="000000"/>
              </w:rPr>
              <w:t xml:space="preserve"> partners</w:t>
            </w:r>
            <w:r w:rsidR="000F4240">
              <w:rPr>
                <w:rFonts w:ascii="Times New Roman" w:eastAsia="Times New Roman" w:hAnsi="Times New Roman" w:cs="Times New Roman"/>
                <w:color w:val="000000"/>
              </w:rPr>
              <w:t xml:space="preserve"> in past year among those reporting ever same-sex sex</w:t>
            </w:r>
          </w:p>
        </w:tc>
        <w:tc>
          <w:tcPr>
            <w:tcW w:w="2073" w:type="dxa"/>
            <w:noWrap/>
            <w:hideMark/>
          </w:tcPr>
          <w:p w14:paraId="729D26D0" w14:textId="77777777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73" w:type="dxa"/>
            <w:noWrap/>
            <w:hideMark/>
          </w:tcPr>
          <w:p w14:paraId="11E6F379" w14:textId="77777777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56F7" w:rsidRPr="00B156F7" w14:paraId="5BE802AF" w14:textId="77777777" w:rsidTr="006D6E35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68B87CD1" w14:textId="77777777" w:rsidR="00B156F7" w:rsidRPr="00B156F7" w:rsidRDefault="00B156F7" w:rsidP="00B156F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073" w:type="dxa"/>
            <w:noWrap/>
            <w:hideMark/>
          </w:tcPr>
          <w:p w14:paraId="0899554A" w14:textId="77777777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49.0%</w:t>
            </w:r>
          </w:p>
        </w:tc>
        <w:tc>
          <w:tcPr>
            <w:tcW w:w="2073" w:type="dxa"/>
            <w:noWrap/>
            <w:hideMark/>
          </w:tcPr>
          <w:p w14:paraId="7D69B8EB" w14:textId="1F78CDD6" w:rsidR="00B156F7" w:rsidRPr="00B156F7" w:rsidRDefault="006D6E35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63.1</w:t>
            </w:r>
            <w:r w:rsidR="00B156F7" w:rsidRPr="00B156F7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</w:tr>
      <w:tr w:rsidR="006D6E35" w:rsidRPr="00B156F7" w14:paraId="1A2E8730" w14:textId="77777777" w:rsidTr="006D6E35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6EBBE264" w14:textId="77777777" w:rsidR="00B156F7" w:rsidRPr="00B156F7" w:rsidRDefault="00B156F7" w:rsidP="00B156F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073" w:type="dxa"/>
            <w:noWrap/>
            <w:hideMark/>
          </w:tcPr>
          <w:p w14:paraId="38E908F8" w14:textId="77777777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28.7%</w:t>
            </w:r>
          </w:p>
        </w:tc>
        <w:tc>
          <w:tcPr>
            <w:tcW w:w="2073" w:type="dxa"/>
            <w:noWrap/>
            <w:hideMark/>
          </w:tcPr>
          <w:p w14:paraId="5F09E8A2" w14:textId="7AAE5AA5" w:rsidR="00B156F7" w:rsidRPr="00B156F7" w:rsidRDefault="006D6E35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21.5</w:t>
            </w:r>
            <w:r w:rsidR="00B156F7" w:rsidRPr="00B156F7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</w:tr>
      <w:tr w:rsidR="006D6E35" w:rsidRPr="00B156F7" w14:paraId="3CAD6562" w14:textId="77777777" w:rsidTr="006D6E35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bottom w:val="single" w:sz="6" w:space="0" w:color="auto"/>
            </w:tcBorders>
            <w:noWrap/>
            <w:hideMark/>
          </w:tcPr>
          <w:p w14:paraId="06050B57" w14:textId="2D48A939" w:rsidR="00B156F7" w:rsidRPr="00B156F7" w:rsidRDefault="00B156F7" w:rsidP="00B156F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≥</w:t>
            </w: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73" w:type="dxa"/>
            <w:tcBorders>
              <w:bottom w:val="single" w:sz="6" w:space="0" w:color="auto"/>
            </w:tcBorders>
            <w:noWrap/>
            <w:hideMark/>
          </w:tcPr>
          <w:p w14:paraId="0A90C65A" w14:textId="77777777" w:rsidR="00B156F7" w:rsidRPr="00B156F7" w:rsidRDefault="00B156F7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156F7">
              <w:rPr>
                <w:rFonts w:ascii="Times New Roman" w:eastAsia="Times New Roman" w:hAnsi="Times New Roman" w:cs="Times New Roman"/>
                <w:color w:val="000000"/>
              </w:rPr>
              <w:t>22.3%</w:t>
            </w:r>
          </w:p>
        </w:tc>
        <w:tc>
          <w:tcPr>
            <w:tcW w:w="2073" w:type="dxa"/>
            <w:tcBorders>
              <w:bottom w:val="single" w:sz="6" w:space="0" w:color="auto"/>
            </w:tcBorders>
            <w:noWrap/>
            <w:hideMark/>
          </w:tcPr>
          <w:p w14:paraId="6F161195" w14:textId="33E993C5" w:rsidR="00B156F7" w:rsidRPr="00B156F7" w:rsidRDefault="006D6E35" w:rsidP="006D6E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15.4</w:t>
            </w:r>
            <w:r w:rsidR="00B156F7" w:rsidRPr="00B156F7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</w:tr>
    </w:tbl>
    <w:p w14:paraId="045C1E0D" w14:textId="45046687" w:rsidR="00F63460" w:rsidRDefault="0059149C" w:rsidP="0059149C">
      <w:r>
        <w:lastRenderedPageBreak/>
        <w:t>*unweighted characteristics</w:t>
      </w:r>
    </w:p>
    <w:p w14:paraId="54DE31B8" w14:textId="77777777" w:rsidR="0059149C" w:rsidRPr="0059149C" w:rsidRDefault="0059149C" w:rsidP="0059149C">
      <w:pPr>
        <w:rPr>
          <w:rFonts w:ascii="Times New Roman" w:hAnsi="Times New Roman" w:cs="Times New Roman"/>
          <w:b/>
          <w:sz w:val="24"/>
          <w:szCs w:val="24"/>
        </w:rPr>
      </w:pPr>
    </w:p>
    <w:p w14:paraId="49B609BF" w14:textId="77777777" w:rsidR="00B156F7" w:rsidRDefault="00B156F7" w:rsidP="000929E5">
      <w:pPr>
        <w:rPr>
          <w:rFonts w:ascii="Times New Roman" w:hAnsi="Times New Roman" w:cs="Times New Roman"/>
          <w:b/>
          <w:sz w:val="24"/>
          <w:szCs w:val="24"/>
        </w:rPr>
      </w:pPr>
    </w:p>
    <w:p w14:paraId="1C528CE2" w14:textId="77777777" w:rsidR="00B156F7" w:rsidRDefault="00B156F7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BCC5A79" w14:textId="2BACE0D9" w:rsidR="00F63460" w:rsidRDefault="00F63460" w:rsidP="000929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Figure 1: Lifetime </w:t>
      </w:r>
      <w:r w:rsidR="00967B96">
        <w:rPr>
          <w:rFonts w:ascii="Times New Roman" w:hAnsi="Times New Roman" w:cs="Times New Roman"/>
          <w:b/>
          <w:sz w:val="24"/>
          <w:szCs w:val="24"/>
        </w:rPr>
        <w:t xml:space="preserve">age-standardized </w:t>
      </w:r>
      <w:r>
        <w:rPr>
          <w:rFonts w:ascii="Times New Roman" w:hAnsi="Times New Roman" w:cs="Times New Roman"/>
          <w:b/>
          <w:sz w:val="24"/>
          <w:szCs w:val="24"/>
        </w:rPr>
        <w:t xml:space="preserve">prevalence and past-year number of sex partners by type of sexual behavior in </w:t>
      </w:r>
      <w:r w:rsidRPr="00F63460">
        <w:rPr>
          <w:rFonts w:ascii="Times New Roman" w:hAnsi="Times New Roman" w:cs="Times New Roman"/>
          <w:b/>
          <w:sz w:val="24"/>
          <w:szCs w:val="24"/>
        </w:rPr>
        <w:t xml:space="preserve">NYC (2013-2014) and </w:t>
      </w:r>
      <w:r>
        <w:rPr>
          <w:rFonts w:ascii="Times New Roman" w:hAnsi="Times New Roman" w:cs="Times New Roman"/>
          <w:b/>
          <w:sz w:val="24"/>
          <w:szCs w:val="24"/>
        </w:rPr>
        <w:t>National</w:t>
      </w:r>
      <w:r w:rsidRPr="00F63460">
        <w:rPr>
          <w:rFonts w:ascii="Times New Roman" w:hAnsi="Times New Roman" w:cs="Times New Roman"/>
          <w:b/>
          <w:sz w:val="24"/>
          <w:szCs w:val="24"/>
        </w:rPr>
        <w:t xml:space="preserve"> (2011-2014)</w:t>
      </w:r>
      <w:r>
        <w:rPr>
          <w:rFonts w:ascii="Times New Roman" w:hAnsi="Times New Roman" w:cs="Times New Roman"/>
          <w:b/>
          <w:sz w:val="24"/>
          <w:szCs w:val="24"/>
        </w:rPr>
        <w:t xml:space="preserve"> by sex.</w:t>
      </w:r>
    </w:p>
    <w:p w14:paraId="573A6933" w14:textId="00DE509B" w:rsidR="00F63460" w:rsidRDefault="00F63460" w:rsidP="000929E5">
      <w:pPr>
        <w:rPr>
          <w:rFonts w:ascii="Times New Roman" w:hAnsi="Times New Roman" w:cs="Times New Roman"/>
          <w:b/>
          <w:sz w:val="24"/>
          <w:szCs w:val="24"/>
        </w:rPr>
      </w:pPr>
    </w:p>
    <w:p w14:paraId="13181D61" w14:textId="6DDCF3B7" w:rsidR="00B9430F" w:rsidRDefault="00F63460" w:rsidP="00B943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2</w:t>
      </w:r>
      <w:r w:rsidR="00B9430F">
        <w:rPr>
          <w:rFonts w:ascii="Times New Roman" w:hAnsi="Times New Roman" w:cs="Times New Roman"/>
          <w:b/>
          <w:sz w:val="24"/>
          <w:szCs w:val="24"/>
        </w:rPr>
        <w:t xml:space="preserve">: Lifetime prevalence and past-year number of sex partners by type of sexual behavior in </w:t>
      </w:r>
      <w:r w:rsidR="00B9430F" w:rsidRPr="00F63460">
        <w:rPr>
          <w:rFonts w:ascii="Times New Roman" w:hAnsi="Times New Roman" w:cs="Times New Roman"/>
          <w:b/>
          <w:sz w:val="24"/>
          <w:szCs w:val="24"/>
        </w:rPr>
        <w:t xml:space="preserve">NYC (2013-2014) and </w:t>
      </w:r>
      <w:r w:rsidR="00B9430F">
        <w:rPr>
          <w:rFonts w:ascii="Times New Roman" w:hAnsi="Times New Roman" w:cs="Times New Roman"/>
          <w:b/>
          <w:sz w:val="24"/>
          <w:szCs w:val="24"/>
        </w:rPr>
        <w:t>National</w:t>
      </w:r>
      <w:r w:rsidR="00B9430F" w:rsidRPr="00F63460">
        <w:rPr>
          <w:rFonts w:ascii="Times New Roman" w:hAnsi="Times New Roman" w:cs="Times New Roman"/>
          <w:b/>
          <w:sz w:val="24"/>
          <w:szCs w:val="24"/>
        </w:rPr>
        <w:t xml:space="preserve"> (2011-2014)</w:t>
      </w:r>
      <w:r w:rsidR="00B9430F">
        <w:rPr>
          <w:rFonts w:ascii="Times New Roman" w:hAnsi="Times New Roman" w:cs="Times New Roman"/>
          <w:b/>
          <w:sz w:val="24"/>
          <w:szCs w:val="24"/>
        </w:rPr>
        <w:t xml:space="preserve"> by age group.</w:t>
      </w:r>
    </w:p>
    <w:p w14:paraId="6BC6FB76" w14:textId="2B41B70C" w:rsidR="00F63460" w:rsidRDefault="00F63460" w:rsidP="000929E5">
      <w:pPr>
        <w:rPr>
          <w:rFonts w:ascii="Times New Roman" w:hAnsi="Times New Roman" w:cs="Times New Roman"/>
          <w:b/>
          <w:sz w:val="24"/>
          <w:szCs w:val="24"/>
        </w:rPr>
      </w:pPr>
    </w:p>
    <w:p w14:paraId="340201AB" w14:textId="3FB52DF9" w:rsidR="00B9430F" w:rsidRDefault="00F63460" w:rsidP="00B943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Figure 3: </w:t>
      </w:r>
      <w:r w:rsidR="00B9430F">
        <w:rPr>
          <w:rFonts w:ascii="Times New Roman" w:hAnsi="Times New Roman" w:cs="Times New Roman"/>
          <w:b/>
          <w:sz w:val="24"/>
          <w:szCs w:val="24"/>
        </w:rPr>
        <w:t xml:space="preserve">Lifetime </w:t>
      </w:r>
      <w:r w:rsidR="00967B96">
        <w:rPr>
          <w:rFonts w:ascii="Times New Roman" w:hAnsi="Times New Roman" w:cs="Times New Roman"/>
          <w:b/>
          <w:sz w:val="24"/>
          <w:szCs w:val="24"/>
        </w:rPr>
        <w:t xml:space="preserve">age-standardized </w:t>
      </w:r>
      <w:r w:rsidR="00B9430F">
        <w:rPr>
          <w:rFonts w:ascii="Times New Roman" w:hAnsi="Times New Roman" w:cs="Times New Roman"/>
          <w:b/>
          <w:sz w:val="24"/>
          <w:szCs w:val="24"/>
        </w:rPr>
        <w:t xml:space="preserve">prevalence and past-year number of sex partners by type of sexual behavior in </w:t>
      </w:r>
      <w:r w:rsidR="00B9430F" w:rsidRPr="00F63460">
        <w:rPr>
          <w:rFonts w:ascii="Times New Roman" w:hAnsi="Times New Roman" w:cs="Times New Roman"/>
          <w:b/>
          <w:sz w:val="24"/>
          <w:szCs w:val="24"/>
        </w:rPr>
        <w:t xml:space="preserve">NYC (2013-2014) and </w:t>
      </w:r>
      <w:r w:rsidR="00B9430F">
        <w:rPr>
          <w:rFonts w:ascii="Times New Roman" w:hAnsi="Times New Roman" w:cs="Times New Roman"/>
          <w:b/>
          <w:sz w:val="24"/>
          <w:szCs w:val="24"/>
        </w:rPr>
        <w:t>National</w:t>
      </w:r>
      <w:r w:rsidR="00B9430F" w:rsidRPr="00F63460">
        <w:rPr>
          <w:rFonts w:ascii="Times New Roman" w:hAnsi="Times New Roman" w:cs="Times New Roman"/>
          <w:b/>
          <w:sz w:val="24"/>
          <w:szCs w:val="24"/>
        </w:rPr>
        <w:t xml:space="preserve"> (2011-2014)</w:t>
      </w:r>
      <w:r w:rsidR="00B9430F">
        <w:rPr>
          <w:rFonts w:ascii="Times New Roman" w:hAnsi="Times New Roman" w:cs="Times New Roman"/>
          <w:b/>
          <w:sz w:val="24"/>
          <w:szCs w:val="24"/>
        </w:rPr>
        <w:t xml:space="preserve"> by race/ethnicity.</w:t>
      </w:r>
    </w:p>
    <w:p w14:paraId="655487C0" w14:textId="2766F642" w:rsidR="00F63460" w:rsidRDefault="00F63460" w:rsidP="00F63460">
      <w:pPr>
        <w:rPr>
          <w:rFonts w:ascii="Times New Roman" w:hAnsi="Times New Roman" w:cs="Times New Roman"/>
          <w:b/>
          <w:sz w:val="24"/>
          <w:szCs w:val="24"/>
        </w:rPr>
      </w:pPr>
    </w:p>
    <w:p w14:paraId="343CD421" w14:textId="67B396C0" w:rsidR="00B9430F" w:rsidRDefault="00B9430F" w:rsidP="00B943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4: Lifetime</w:t>
      </w:r>
      <w:r w:rsidR="00967B96">
        <w:rPr>
          <w:rFonts w:ascii="Times New Roman" w:hAnsi="Times New Roman" w:cs="Times New Roman"/>
          <w:b/>
          <w:sz w:val="24"/>
          <w:szCs w:val="24"/>
        </w:rPr>
        <w:t xml:space="preserve"> age-standardized</w:t>
      </w:r>
      <w:r>
        <w:rPr>
          <w:rFonts w:ascii="Times New Roman" w:hAnsi="Times New Roman" w:cs="Times New Roman"/>
          <w:b/>
          <w:sz w:val="24"/>
          <w:szCs w:val="24"/>
        </w:rPr>
        <w:t xml:space="preserve"> prevalence and past-year number of sex partners by type of sexual behavior in </w:t>
      </w:r>
      <w:r w:rsidRPr="00F63460">
        <w:rPr>
          <w:rFonts w:ascii="Times New Roman" w:hAnsi="Times New Roman" w:cs="Times New Roman"/>
          <w:b/>
          <w:sz w:val="24"/>
          <w:szCs w:val="24"/>
        </w:rPr>
        <w:t xml:space="preserve">NYC (2013-2014) and </w:t>
      </w:r>
      <w:r>
        <w:rPr>
          <w:rFonts w:ascii="Times New Roman" w:hAnsi="Times New Roman" w:cs="Times New Roman"/>
          <w:b/>
          <w:sz w:val="24"/>
          <w:szCs w:val="24"/>
        </w:rPr>
        <w:t>National</w:t>
      </w:r>
      <w:r w:rsidRPr="00F63460">
        <w:rPr>
          <w:rFonts w:ascii="Times New Roman" w:hAnsi="Times New Roman" w:cs="Times New Roman"/>
          <w:b/>
          <w:sz w:val="24"/>
          <w:szCs w:val="24"/>
        </w:rPr>
        <w:t xml:space="preserve"> (2011-2014)</w:t>
      </w:r>
      <w:r>
        <w:rPr>
          <w:rFonts w:ascii="Times New Roman" w:hAnsi="Times New Roman" w:cs="Times New Roman"/>
          <w:b/>
          <w:sz w:val="24"/>
          <w:szCs w:val="24"/>
        </w:rPr>
        <w:t xml:space="preserve"> by BMI.</w:t>
      </w:r>
    </w:p>
    <w:p w14:paraId="734317DD" w14:textId="77777777" w:rsidR="00F63460" w:rsidRPr="00286A88" w:rsidRDefault="00F63460" w:rsidP="000929E5">
      <w:pPr>
        <w:rPr>
          <w:rFonts w:ascii="Times New Roman" w:hAnsi="Times New Roman" w:cs="Times New Roman"/>
          <w:b/>
          <w:sz w:val="24"/>
          <w:szCs w:val="24"/>
        </w:rPr>
      </w:pPr>
    </w:p>
    <w:p w14:paraId="659633B4" w14:textId="77777777" w:rsidR="00286A88" w:rsidRDefault="00286A88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  <w:sectPr w:rsidR="00286A8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FF1A06" w14:textId="3AB9D2EF" w:rsidR="005859D0" w:rsidRPr="00286A88" w:rsidRDefault="004A4B65" w:rsidP="00286A88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286A88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14:paraId="02EE446C" w14:textId="77777777" w:rsidR="00F510A2" w:rsidRPr="00F510A2" w:rsidRDefault="005859D0" w:rsidP="00F510A2">
      <w:pPr>
        <w:pStyle w:val="EndNoteBibliography"/>
        <w:spacing w:after="0"/>
        <w:ind w:left="720" w:hanging="720"/>
      </w:pPr>
      <w:r w:rsidRPr="00286A88">
        <w:rPr>
          <w:rFonts w:ascii="Times New Roman" w:hAnsi="Times New Roman" w:cs="Times New Roman"/>
          <w:sz w:val="24"/>
          <w:szCs w:val="24"/>
        </w:rPr>
        <w:fldChar w:fldCharType="begin"/>
      </w:r>
      <w:r w:rsidRPr="00286A88"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 w:rsidRPr="00286A88">
        <w:rPr>
          <w:rFonts w:ascii="Times New Roman" w:hAnsi="Times New Roman" w:cs="Times New Roman"/>
          <w:sz w:val="24"/>
          <w:szCs w:val="24"/>
        </w:rPr>
        <w:fldChar w:fldCharType="separate"/>
      </w:r>
      <w:r w:rsidR="00F510A2" w:rsidRPr="00F510A2">
        <w:t>1.</w:t>
      </w:r>
      <w:r w:rsidR="00F510A2" w:rsidRPr="00F510A2">
        <w:tab/>
        <w:t>National Health and Nutrition Examination Survey: Analytic Guidelines, 2011-2014 and 2015-2016.</w:t>
      </w:r>
    </w:p>
    <w:p w14:paraId="200A72C2" w14:textId="77777777" w:rsidR="00F510A2" w:rsidRPr="00F510A2" w:rsidRDefault="00F510A2" w:rsidP="00F510A2">
      <w:pPr>
        <w:pStyle w:val="EndNoteBibliography"/>
        <w:spacing w:after="0"/>
        <w:ind w:left="720" w:hanging="720"/>
      </w:pPr>
      <w:r w:rsidRPr="00F510A2">
        <w:t>2.</w:t>
      </w:r>
      <w:r w:rsidRPr="00F510A2">
        <w:tab/>
      </w:r>
      <w:r w:rsidRPr="00F510A2">
        <w:rPr>
          <w:smallCaps/>
        </w:rPr>
        <w:t>Thorpe L. E., Greene C., Freeman A., Snell E., Rodriguez-Lopez J. S., Frankel M.</w:t>
      </w:r>
      <w:r w:rsidRPr="00F510A2">
        <w:t xml:space="preserve"> et al. Rationale, design and respondent characteristics of the 2013-2014 New York City Health and Nutrition Examination Survey (NYC HANES 2013-2014), Preventive medicine reports 2015: 2: 580-585.</w:t>
      </w:r>
    </w:p>
    <w:p w14:paraId="7B70ACF1" w14:textId="77777777" w:rsidR="00F510A2" w:rsidRPr="00F510A2" w:rsidRDefault="00F510A2" w:rsidP="00F510A2">
      <w:pPr>
        <w:pStyle w:val="EndNoteBibliography"/>
        <w:spacing w:after="0"/>
        <w:ind w:left="720" w:hanging="720"/>
      </w:pPr>
      <w:r w:rsidRPr="00F510A2">
        <w:t>3.</w:t>
      </w:r>
      <w:r w:rsidRPr="00F510A2">
        <w:tab/>
      </w:r>
      <w:r w:rsidRPr="00F510A2">
        <w:rPr>
          <w:sz w:val="20"/>
        </w:rPr>
        <w:t>National Health and Nutrition Examination Survey (NHANES) Data</w:t>
      </w:r>
      <w:r w:rsidRPr="00F510A2">
        <w:t>. In: (NCHS) N. C. f. H. S., editor: Centers for Disease Control and Prevention (CDC).</w:t>
      </w:r>
    </w:p>
    <w:p w14:paraId="355D8BE1" w14:textId="77777777" w:rsidR="00F510A2" w:rsidRPr="00F510A2" w:rsidRDefault="00F510A2" w:rsidP="00F510A2">
      <w:pPr>
        <w:pStyle w:val="EndNoteBibliography"/>
        <w:spacing w:after="0"/>
        <w:ind w:left="720" w:hanging="720"/>
      </w:pPr>
      <w:r w:rsidRPr="00F510A2">
        <w:t>4.</w:t>
      </w:r>
      <w:r w:rsidRPr="00F510A2">
        <w:tab/>
      </w:r>
      <w:r w:rsidRPr="00F510A2">
        <w:rPr>
          <w:smallCaps/>
        </w:rPr>
        <w:t>Johnson C., Dohrmann S., Burt V., Mohadjer L.</w:t>
      </w:r>
      <w:r w:rsidRPr="00F510A2">
        <w:t xml:space="preserve"> National Health and Nutrition Examination Survey: Sample design, 2011–2014. In: Statistics N. C. f. H., editor. Vital Health Stat; 2014.</w:t>
      </w:r>
    </w:p>
    <w:p w14:paraId="1DDF3A65" w14:textId="77777777" w:rsidR="00F510A2" w:rsidRPr="00F510A2" w:rsidRDefault="00F510A2" w:rsidP="00F510A2">
      <w:pPr>
        <w:pStyle w:val="EndNoteBibliography"/>
        <w:spacing w:after="0"/>
        <w:ind w:left="720" w:hanging="720"/>
      </w:pPr>
      <w:r w:rsidRPr="00F510A2">
        <w:t>5.</w:t>
      </w:r>
      <w:r w:rsidRPr="00F510A2">
        <w:tab/>
      </w:r>
      <w:r w:rsidRPr="00F510A2">
        <w:rPr>
          <w:smallCaps/>
        </w:rPr>
        <w:t>National Center for Health Statistics</w:t>
      </w:r>
      <w:r w:rsidRPr="00F510A2">
        <w:t>. National Health and Nutrition Examination Survey: Analytic Guidelines, 2011-2014 and 2015-2016: CDC; 2018.</w:t>
      </w:r>
    </w:p>
    <w:p w14:paraId="2129A758" w14:textId="77777777" w:rsidR="00F510A2" w:rsidRPr="00F510A2" w:rsidRDefault="00F510A2" w:rsidP="00F510A2">
      <w:pPr>
        <w:pStyle w:val="EndNoteBibliography"/>
        <w:spacing w:after="0"/>
        <w:ind w:left="720" w:hanging="720"/>
      </w:pPr>
      <w:r w:rsidRPr="00F510A2">
        <w:t>6.</w:t>
      </w:r>
      <w:r w:rsidRPr="00F510A2">
        <w:tab/>
      </w:r>
      <w:r w:rsidRPr="00F510A2">
        <w:rPr>
          <w:smallCaps/>
        </w:rPr>
        <w:t>StataCorp</w:t>
      </w:r>
      <w:r w:rsidRPr="00F510A2">
        <w:t>. Stata Statistical Software: Release 15, College Station, TX: StataCorp LLC; 2017.</w:t>
      </w:r>
    </w:p>
    <w:p w14:paraId="0D040763" w14:textId="77777777" w:rsidR="00F510A2" w:rsidRPr="00F510A2" w:rsidRDefault="00F510A2" w:rsidP="00F510A2">
      <w:pPr>
        <w:pStyle w:val="EndNoteBibliography"/>
        <w:ind w:left="720" w:hanging="720"/>
      </w:pPr>
      <w:r w:rsidRPr="00F510A2">
        <w:t>7.</w:t>
      </w:r>
      <w:r w:rsidRPr="00F510A2">
        <w:tab/>
      </w:r>
      <w:r w:rsidRPr="00F510A2">
        <w:rPr>
          <w:smallCaps/>
        </w:rPr>
        <w:t>NHCS</w:t>
      </w:r>
      <w:r w:rsidRPr="00F510A2">
        <w:t>. 2013-2014 Data Documentation, Codebook, and Frequencies. National Health and Nutrition Examination Survey Data file: SXQ_Hxpt 2015.</w:t>
      </w:r>
    </w:p>
    <w:p w14:paraId="106B50B3" w14:textId="2EEE74CF" w:rsidR="00444A23" w:rsidRPr="00286A88" w:rsidRDefault="005859D0">
      <w:pPr>
        <w:rPr>
          <w:rFonts w:ascii="Times New Roman" w:hAnsi="Times New Roman" w:cs="Times New Roman"/>
          <w:sz w:val="24"/>
          <w:szCs w:val="24"/>
        </w:rPr>
      </w:pPr>
      <w:r w:rsidRPr="00286A88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444A23" w:rsidRPr="00286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ivera Aguirre, Ariadne" w:date="2021-08-24T13:20:00Z" w:initials="RAA">
    <w:p w14:paraId="3FB0FBE4" w14:textId="53B8429C" w:rsidR="00B62809" w:rsidRDefault="00B62809">
      <w:pPr>
        <w:pStyle w:val="CommentText"/>
      </w:pPr>
      <w:r>
        <w:rPr>
          <w:rStyle w:val="CommentReference"/>
        </w:rPr>
        <w:annotationRef/>
      </w:r>
      <w:r>
        <w:t>This was the previous title. I think it is still relevant? Should we change it?</w:t>
      </w:r>
    </w:p>
  </w:comment>
  <w:comment w:id="17" w:author="Rivera Aguirre, Ariadne" w:date="2021-08-07T17:44:00Z" w:initials="RAA">
    <w:p w14:paraId="68F6BA6A" w14:textId="525001BD" w:rsidR="004B5B07" w:rsidRDefault="004B5B07">
      <w:pPr>
        <w:pStyle w:val="CommentText"/>
      </w:pPr>
      <w:r>
        <w:rPr>
          <w:rStyle w:val="CommentReference"/>
        </w:rPr>
        <w:annotationRef/>
      </w:r>
      <w:r>
        <w:t>check</w:t>
      </w:r>
    </w:p>
  </w:comment>
  <w:comment w:id="21" w:author="Heidi Jones" w:date="2021-09-08T12:49:00Z" w:initials="HJ">
    <w:p w14:paraId="4BB8C5EC" w14:textId="06891B77" w:rsidR="000F4240" w:rsidRDefault="000F4240">
      <w:pPr>
        <w:pStyle w:val="CommentText"/>
      </w:pPr>
      <w:r>
        <w:rPr>
          <w:rStyle w:val="CommentReference"/>
        </w:rPr>
        <w:annotationRef/>
      </w:r>
      <w:r>
        <w:t>just noticed this is missing – wondering what happened to anal sex estimates?</w:t>
      </w:r>
    </w:p>
  </w:comment>
  <w:comment w:id="27" w:author="Heidi Jones" w:date="2021-09-08T11:55:00Z" w:initials="HJ">
    <w:p w14:paraId="55D51C04" w14:textId="364EB27D" w:rsidR="000208CE" w:rsidRDefault="000208CE">
      <w:pPr>
        <w:pStyle w:val="CommentText"/>
      </w:pPr>
      <w:r>
        <w:rPr>
          <w:rStyle w:val="CommentReference"/>
        </w:rPr>
        <w:annotationRef/>
      </w:r>
      <w:r>
        <w:t>NHANES data were also weighted right?</w:t>
      </w:r>
    </w:p>
  </w:comment>
  <w:comment w:id="28" w:author="Heidi Jones" w:date="2021-09-08T11:55:00Z" w:initials="HJ">
    <w:p w14:paraId="04222E8C" w14:textId="019E2EA2" w:rsidR="000208CE" w:rsidRDefault="000208CE">
      <w:pPr>
        <w:pStyle w:val="CommentText"/>
      </w:pPr>
      <w:r>
        <w:rPr>
          <w:rStyle w:val="CommentReference"/>
        </w:rPr>
        <w:annotationRef/>
      </w:r>
      <w:r>
        <w:t>Add reference.</w:t>
      </w:r>
    </w:p>
  </w:comment>
  <w:comment w:id="29" w:author="Heidi Jones" w:date="2021-09-08T12:05:00Z" w:initials="HJ">
    <w:p w14:paraId="18AC15CA" w14:textId="3D701E20" w:rsidR="000208CE" w:rsidRDefault="000208CE">
      <w:pPr>
        <w:pStyle w:val="CommentText"/>
      </w:pPr>
      <w:r>
        <w:rPr>
          <w:rStyle w:val="CommentReference"/>
        </w:rPr>
        <w:annotationRef/>
      </w:r>
      <w:r>
        <w:t xml:space="preserve">See my comment – let’s do unweighted n and weighted percentages in Table 1. </w:t>
      </w:r>
    </w:p>
  </w:comment>
  <w:comment w:id="31" w:author="Heidi Jones" w:date="2021-09-08T12:03:00Z" w:initials="HJ">
    <w:p w14:paraId="73AA35EC" w14:textId="51676062" w:rsidR="000208CE" w:rsidRDefault="000208CE">
      <w:pPr>
        <w:pStyle w:val="CommentText"/>
      </w:pPr>
      <w:r>
        <w:rPr>
          <w:rStyle w:val="CommentReference"/>
        </w:rPr>
        <w:annotationRef/>
      </w:r>
      <w:r>
        <w:t xml:space="preserve">We should be consistent about one decimal for all. </w:t>
      </w:r>
    </w:p>
  </w:comment>
  <w:comment w:id="32" w:author="Heidi Jones" w:date="2021-09-08T12:26:00Z" w:initials="HJ">
    <w:p w14:paraId="10A92B2B" w14:textId="2753F777" w:rsidR="000F4240" w:rsidRDefault="000F4240">
      <w:pPr>
        <w:pStyle w:val="CommentText"/>
      </w:pPr>
      <w:r>
        <w:rPr>
          <w:rStyle w:val="CommentReference"/>
        </w:rPr>
        <w:annotationRef/>
      </w:r>
      <w:r>
        <w:t>I think we should age-standardize these characteristics in Table 1 as well.</w:t>
      </w:r>
    </w:p>
  </w:comment>
  <w:comment w:id="33" w:author="Heidi Jones" w:date="2021-09-08T12:04:00Z" w:initials="HJ">
    <w:p w14:paraId="1AD5DE73" w14:textId="17CCDB89" w:rsidR="000208CE" w:rsidRDefault="000208CE">
      <w:pPr>
        <w:pStyle w:val="CommentText"/>
      </w:pPr>
      <w:r>
        <w:rPr>
          <w:rStyle w:val="CommentReference"/>
        </w:rPr>
        <w:annotationRef/>
      </w:r>
      <w:r>
        <w:t>Let’s put the unweighted sample size and the weighted per</w:t>
      </w:r>
      <w:r w:rsidR="000F4240">
        <w:t>c</w:t>
      </w:r>
      <w:r>
        <w:t>entages in this table.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B0FBE4" w15:done="0"/>
  <w15:commentEx w15:paraId="68F6BA6A" w15:done="0"/>
  <w15:commentEx w15:paraId="4BB8C5EC" w15:done="0"/>
  <w15:commentEx w15:paraId="55D51C04" w15:done="0"/>
  <w15:commentEx w15:paraId="04222E8C" w15:done="0"/>
  <w15:commentEx w15:paraId="18AC15CA" w15:done="0"/>
  <w15:commentEx w15:paraId="73AA35EC" w15:done="0"/>
  <w15:commentEx w15:paraId="10A92B2B" w15:done="0"/>
  <w15:commentEx w15:paraId="1AD5DE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E32FE5" w16cex:dateUtc="2021-09-08T16:49:00Z"/>
  <w16cex:commentExtensible w16cex:durableId="24E3231D" w16cex:dateUtc="2021-09-08T15:55:00Z"/>
  <w16cex:commentExtensible w16cex:durableId="24E3232C" w16cex:dateUtc="2021-09-08T15:55:00Z"/>
  <w16cex:commentExtensible w16cex:durableId="24E3256D" w16cex:dateUtc="2021-09-08T16:05:00Z"/>
  <w16cex:commentExtensible w16cex:durableId="24E324FC" w16cex:dateUtc="2021-09-08T16:03:00Z"/>
  <w16cex:commentExtensible w16cex:durableId="24E32A7A" w16cex:dateUtc="2021-09-08T16:26:00Z"/>
  <w16cex:commentExtensible w16cex:durableId="24E32549" w16cex:dateUtc="2021-09-08T16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FB0FBE4" w16cid:durableId="24E315C9"/>
  <w16cid:commentId w16cid:paraId="5C8599CA" w16cid:durableId="24E315CA"/>
  <w16cid:commentId w16cid:paraId="68F6BA6A" w16cid:durableId="24E315CB"/>
  <w16cid:commentId w16cid:paraId="4BB8C5EC" w16cid:durableId="24E32FE5"/>
  <w16cid:commentId w16cid:paraId="55D51C04" w16cid:durableId="24E3231D"/>
  <w16cid:commentId w16cid:paraId="04222E8C" w16cid:durableId="24E3232C"/>
  <w16cid:commentId w16cid:paraId="18AC15CA" w16cid:durableId="24E3256D"/>
  <w16cid:commentId w16cid:paraId="73AA35EC" w16cid:durableId="24E324FC"/>
  <w16cid:commentId w16cid:paraId="10A92B2B" w16cid:durableId="24E32A7A"/>
  <w16cid:commentId w16cid:paraId="1AD5DE73" w16cid:durableId="24E325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A61A1D" w14:textId="77777777" w:rsidR="007F41A9" w:rsidRDefault="007F41A9" w:rsidP="00EA0B66">
      <w:pPr>
        <w:spacing w:after="0" w:line="240" w:lineRule="auto"/>
      </w:pPr>
      <w:r>
        <w:separator/>
      </w:r>
    </w:p>
  </w:endnote>
  <w:endnote w:type="continuationSeparator" w:id="0">
    <w:p w14:paraId="24150088" w14:textId="77777777" w:rsidR="007F41A9" w:rsidRDefault="007F41A9" w:rsidP="00EA0B66">
      <w:pPr>
        <w:spacing w:after="0" w:line="240" w:lineRule="auto"/>
      </w:pPr>
      <w:r>
        <w:continuationSeparator/>
      </w:r>
    </w:p>
  </w:endnote>
  <w:endnote w:type="continuationNotice" w:id="1">
    <w:p w14:paraId="368ADE0C" w14:textId="77777777" w:rsidR="007F41A9" w:rsidRDefault="007F41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330B1" w14:textId="77777777" w:rsidR="007F41A9" w:rsidRDefault="007F41A9" w:rsidP="00EA0B66">
      <w:pPr>
        <w:spacing w:after="0" w:line="240" w:lineRule="auto"/>
      </w:pPr>
      <w:r>
        <w:separator/>
      </w:r>
    </w:p>
  </w:footnote>
  <w:footnote w:type="continuationSeparator" w:id="0">
    <w:p w14:paraId="5CBF114C" w14:textId="77777777" w:rsidR="007F41A9" w:rsidRDefault="007F41A9" w:rsidP="00EA0B66">
      <w:pPr>
        <w:spacing w:after="0" w:line="240" w:lineRule="auto"/>
      </w:pPr>
      <w:r>
        <w:continuationSeparator/>
      </w:r>
    </w:p>
  </w:footnote>
  <w:footnote w:type="continuationNotice" w:id="1">
    <w:p w14:paraId="1E715998" w14:textId="77777777" w:rsidR="007F41A9" w:rsidRDefault="007F41A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63F08"/>
    <w:multiLevelType w:val="hybridMultilevel"/>
    <w:tmpl w:val="CB0E8F32"/>
    <w:lvl w:ilvl="0" w:tplc="F782E9C4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609C7"/>
    <w:multiLevelType w:val="hybridMultilevel"/>
    <w:tmpl w:val="5026528E"/>
    <w:lvl w:ilvl="0" w:tplc="0CB6E600">
      <w:start w:val="20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A70CF"/>
    <w:multiLevelType w:val="hybridMultilevel"/>
    <w:tmpl w:val="99E2FD0E"/>
    <w:lvl w:ilvl="0" w:tplc="C3D081BC">
      <w:start w:val="20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12A28"/>
    <w:multiLevelType w:val="hybridMultilevel"/>
    <w:tmpl w:val="A41EAA0A"/>
    <w:lvl w:ilvl="0" w:tplc="A8F073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56D1D"/>
    <w:multiLevelType w:val="hybridMultilevel"/>
    <w:tmpl w:val="BB0E8228"/>
    <w:lvl w:ilvl="0" w:tplc="F782E9C4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ivera Aguirre, Ariadne">
    <w15:presenceInfo w15:providerId="None" w15:userId="Rivera Aguirre, Ariadne"/>
  </w15:person>
  <w15:person w15:author="Heidi Jones">
    <w15:presenceInfo w15:providerId="AD" w15:userId="S::heidi.jones90@login.cuny.edu::a7b8f0b1-b108-415b-8db2-ca0e2b0416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ddiction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ftxvsz21rrdenexaxnv9atmrd5va00zz0a5&quot;&gt;EpiofSUD&lt;record-ids&gt;&lt;item&gt;42&lt;/item&gt;&lt;item&gt;43&lt;/item&gt;&lt;item&gt;44&lt;/item&gt;&lt;item&gt;45&lt;/item&gt;&lt;/record-ids&gt;&lt;/item&gt;&lt;/Libraries&gt;"/>
  </w:docVars>
  <w:rsids>
    <w:rsidRoot w:val="00EA0B66"/>
    <w:rsid w:val="00012333"/>
    <w:rsid w:val="00014584"/>
    <w:rsid w:val="000208CE"/>
    <w:rsid w:val="000929E5"/>
    <w:rsid w:val="000B5E88"/>
    <w:rsid w:val="000F4240"/>
    <w:rsid w:val="00112444"/>
    <w:rsid w:val="00153996"/>
    <w:rsid w:val="001F6667"/>
    <w:rsid w:val="00222902"/>
    <w:rsid w:val="002567C2"/>
    <w:rsid w:val="00286A88"/>
    <w:rsid w:val="0032498F"/>
    <w:rsid w:val="003D6070"/>
    <w:rsid w:val="00444A23"/>
    <w:rsid w:val="004721EC"/>
    <w:rsid w:val="004A4B65"/>
    <w:rsid w:val="004B2AE2"/>
    <w:rsid w:val="004B5B07"/>
    <w:rsid w:val="004D388B"/>
    <w:rsid w:val="0054314B"/>
    <w:rsid w:val="005859D0"/>
    <w:rsid w:val="0059149C"/>
    <w:rsid w:val="006D6E35"/>
    <w:rsid w:val="0073296C"/>
    <w:rsid w:val="00757C67"/>
    <w:rsid w:val="007635FF"/>
    <w:rsid w:val="007E7E68"/>
    <w:rsid w:val="007F41A9"/>
    <w:rsid w:val="008A59BD"/>
    <w:rsid w:val="00967B96"/>
    <w:rsid w:val="009E1471"/>
    <w:rsid w:val="009F57B1"/>
    <w:rsid w:val="00A41B36"/>
    <w:rsid w:val="00B0693F"/>
    <w:rsid w:val="00B156F7"/>
    <w:rsid w:val="00B348D0"/>
    <w:rsid w:val="00B46305"/>
    <w:rsid w:val="00B54CED"/>
    <w:rsid w:val="00B60093"/>
    <w:rsid w:val="00B62809"/>
    <w:rsid w:val="00B63839"/>
    <w:rsid w:val="00B81502"/>
    <w:rsid w:val="00B9430F"/>
    <w:rsid w:val="00BB4022"/>
    <w:rsid w:val="00BC116D"/>
    <w:rsid w:val="00BE2595"/>
    <w:rsid w:val="00BE53C3"/>
    <w:rsid w:val="00C9494E"/>
    <w:rsid w:val="00D10B44"/>
    <w:rsid w:val="00D55C11"/>
    <w:rsid w:val="00D579C2"/>
    <w:rsid w:val="00DA54F0"/>
    <w:rsid w:val="00DB25AA"/>
    <w:rsid w:val="00DD4E01"/>
    <w:rsid w:val="00E749B3"/>
    <w:rsid w:val="00E97008"/>
    <w:rsid w:val="00EA0B66"/>
    <w:rsid w:val="00F0514E"/>
    <w:rsid w:val="00F510A2"/>
    <w:rsid w:val="00F6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49B5BB"/>
  <w15:chartTrackingRefBased/>
  <w15:docId w15:val="{FC2D1B61-8643-43D5-979D-A6E1AB49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B66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A0B6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0B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0B66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5859D0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859D0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5859D0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859D0"/>
    <w:rPr>
      <w:rFonts w:ascii="Calibri" w:hAnsi="Calibri" w:cs="Calibri"/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DB25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25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25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25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25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5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5A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B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63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3839"/>
  </w:style>
  <w:style w:type="paragraph" w:styleId="Footer">
    <w:name w:val="footer"/>
    <w:basedOn w:val="Normal"/>
    <w:link w:val="FooterChar"/>
    <w:uiPriority w:val="99"/>
    <w:semiHidden/>
    <w:unhideWhenUsed/>
    <w:rsid w:val="00B63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3839"/>
  </w:style>
  <w:style w:type="paragraph" w:styleId="Revision">
    <w:name w:val="Revision"/>
    <w:hidden/>
    <w:uiPriority w:val="99"/>
    <w:semiHidden/>
    <w:rsid w:val="0032498F"/>
    <w:pPr>
      <w:spacing w:after="0" w:line="240" w:lineRule="auto"/>
    </w:pPr>
  </w:style>
  <w:style w:type="character" w:customStyle="1" w:styleId="markedcontent">
    <w:name w:val="markedcontent"/>
    <w:basedOn w:val="DefaultParagraphFont"/>
    <w:rsid w:val="00D579C2"/>
  </w:style>
  <w:style w:type="table" w:styleId="GridTable1Light">
    <w:name w:val="Grid Table 1 Light"/>
    <w:basedOn w:val="TableNormal"/>
    <w:uiPriority w:val="46"/>
    <w:rsid w:val="006D6E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763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49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3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5C8BF2F4F7554FAEE0A73D4B80A94D" ma:contentTypeVersion="12" ma:contentTypeDescription="Create a new document." ma:contentTypeScope="" ma:versionID="0769441fe162e04c1b64ca7b6f8eb483">
  <xsd:schema xmlns:xsd="http://www.w3.org/2001/XMLSchema" xmlns:xs="http://www.w3.org/2001/XMLSchema" xmlns:p="http://schemas.microsoft.com/office/2006/metadata/properties" xmlns:ns3="37f75da5-9717-454b-aca6-62d9c2e59169" xmlns:ns4="ffbaa41d-1154-42d1-ac5d-48f5098af74a" targetNamespace="http://schemas.microsoft.com/office/2006/metadata/properties" ma:root="true" ma:fieldsID="6b14c25d3069db7b4a8bb29736e6f294" ns3:_="" ns4:_="">
    <xsd:import namespace="37f75da5-9717-454b-aca6-62d9c2e59169"/>
    <xsd:import namespace="ffbaa41d-1154-42d1-ac5d-48f5098af7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f75da5-9717-454b-aca6-62d9c2e5916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aa41d-1154-42d1-ac5d-48f5098af7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C95F2-8F29-430B-87E1-925B7EE6B0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f75da5-9717-454b-aca6-62d9c2e59169"/>
    <ds:schemaRef ds:uri="ffbaa41d-1154-42d1-ac5d-48f5098af7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A8DE14-DB7D-465A-8533-D02CDE4536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5E0574-3F51-4FBE-8725-57B7D729AA0D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ffbaa41d-1154-42d1-ac5d-48f5098af74a"/>
    <ds:schemaRef ds:uri="http://schemas.microsoft.com/office/2006/documentManagement/types"/>
    <ds:schemaRef ds:uri="http://schemas.microsoft.com/office/infopath/2007/PartnerControls"/>
    <ds:schemaRef ds:uri="37f75da5-9717-454b-aca6-62d9c2e59169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9DBFF21-4FB3-406B-8C32-BC31A6B3D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2039</Words>
  <Characters>11625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Langone Health</Company>
  <LinksUpToDate>false</LinksUpToDate>
  <CharactersWithSpaces>13637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Rivera Aguirre, Ariadne</dc:creator>
  <cp:keywords/>
  <dc:description/>
  <cp:lastModifiedBy>Rivera Aguirre, Ariadne</cp:lastModifiedBy>
  <cp:revision>3</cp:revision>
  <dcterms:created xsi:type="dcterms:W3CDTF">2021-09-08T17:17:00Z</dcterms:created>
  <dcterms:modified xsi:type="dcterms:W3CDTF">2021-09-08T17:19:00Z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0x010100495C8BF2F4F7554FAEE0A73D4B80A94D</vt:lpwstr>
  </property>
</Properties>
</file>